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8D" w:rsidRDefault="00103F88" w:rsidP="003B3F8D">
      <w:pPr>
        <w:jc w:val="center"/>
        <w:rPr>
          <w:rFonts w:eastAsia="黑体"/>
          <w:sz w:val="32"/>
        </w:rPr>
      </w:pPr>
      <w:r>
        <w:rPr>
          <w:b/>
          <w:noProof/>
        </w:rPr>
        <w:drawing>
          <wp:inline distT="0" distB="0" distL="0" distR="0">
            <wp:extent cx="928370" cy="325755"/>
            <wp:effectExtent l="0" t="0" r="0" b="0"/>
            <wp:docPr id="1" name="图片 1" descr="pkubjdx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kubjdx-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F8D">
        <w:rPr>
          <w:rFonts w:eastAsia="黑体" w:hint="eastAsia"/>
          <w:sz w:val="32"/>
        </w:rPr>
        <w:t>攻读硕士学位研究生选题报告审核表</w:t>
      </w:r>
    </w:p>
    <w:p w:rsidR="003B3F8D" w:rsidRPr="00764A59" w:rsidRDefault="003B3F8D" w:rsidP="00764A59">
      <w:pPr>
        <w:pStyle w:val="2"/>
        <w:rPr>
          <w:sz w:val="15"/>
          <w:szCs w:val="15"/>
        </w:rPr>
      </w:pPr>
      <w:r w:rsidRPr="00764A59">
        <w:rPr>
          <w:rFonts w:hint="eastAsia"/>
          <w:sz w:val="15"/>
          <w:szCs w:val="15"/>
        </w:rPr>
        <w:t>（本表</w:t>
      </w:r>
      <w:r w:rsidR="003D63A2" w:rsidRPr="00764A59">
        <w:rPr>
          <w:rFonts w:hint="eastAsia"/>
          <w:sz w:val="15"/>
          <w:szCs w:val="15"/>
        </w:rPr>
        <w:t>先由硕士生在校内门户填写有关内容后打印，由指导教师、考评小组签署意见后，一式一份</w:t>
      </w:r>
      <w:proofErr w:type="gramStart"/>
      <w:r w:rsidR="003D63A2" w:rsidRPr="00764A59">
        <w:rPr>
          <w:rFonts w:hint="eastAsia"/>
          <w:sz w:val="15"/>
          <w:szCs w:val="15"/>
        </w:rPr>
        <w:t>存学校</w:t>
      </w:r>
      <w:proofErr w:type="gramEnd"/>
      <w:r w:rsidR="003D63A2" w:rsidRPr="00764A59">
        <w:rPr>
          <w:rFonts w:hint="eastAsia"/>
          <w:sz w:val="15"/>
          <w:szCs w:val="15"/>
        </w:rPr>
        <w:t>档案</w:t>
      </w:r>
      <w:r w:rsidRPr="00764A59">
        <w:rPr>
          <w:rFonts w:hint="eastAsia"/>
          <w:sz w:val="15"/>
          <w:szCs w:val="15"/>
        </w:rPr>
        <w:t>）</w:t>
      </w:r>
    </w:p>
    <w:p w:rsidR="003B3F8D" w:rsidRDefault="003B3F8D" w:rsidP="003B3F8D"/>
    <w:p w:rsidR="003B3F8D" w:rsidRDefault="003B3F8D" w:rsidP="003B3F8D">
      <w:pPr>
        <w:sectPr w:rsidR="003B3F8D" w:rsidSect="000503BF">
          <w:headerReference w:type="even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3B3F8D" w:rsidRDefault="003B3F8D" w:rsidP="003B3F8D">
      <w:pPr>
        <w:ind w:firstLine="420"/>
      </w:pPr>
      <w:r>
        <w:rPr>
          <w:rFonts w:hint="eastAsia"/>
        </w:rPr>
        <w:lastRenderedPageBreak/>
        <w:t>院、系：</w:t>
      </w:r>
      <w:r w:rsidR="00764A59">
        <w:rPr>
          <w:rFonts w:hint="eastAsia"/>
        </w:rPr>
        <w:t>信息科学技术学院</w:t>
      </w:r>
    </w:p>
    <w:p w:rsidR="003B3F8D" w:rsidRDefault="003B3F8D" w:rsidP="003B3F8D">
      <w:pPr>
        <w:ind w:firstLine="420"/>
      </w:pPr>
      <w:r>
        <w:rPr>
          <w:rFonts w:hint="eastAsia"/>
        </w:rPr>
        <w:t>姓</w:t>
      </w:r>
      <w:r>
        <w:rPr>
          <w:rFonts w:hint="eastAsia"/>
        </w:rPr>
        <w:t xml:space="preserve">  </w:t>
      </w:r>
      <w:r>
        <w:rPr>
          <w:rFonts w:hint="eastAsia"/>
        </w:rPr>
        <w:t>名：</w:t>
      </w:r>
      <w:r w:rsidR="002E7301">
        <w:rPr>
          <w:rFonts w:hint="eastAsia"/>
        </w:rPr>
        <w:t>唐文懿</w:t>
      </w:r>
    </w:p>
    <w:p w:rsidR="003B3F8D" w:rsidRDefault="003B3F8D" w:rsidP="003B3F8D">
      <w:pPr>
        <w:ind w:firstLine="420"/>
      </w:pPr>
      <w:r>
        <w:rPr>
          <w:rFonts w:hint="eastAsia"/>
        </w:rPr>
        <w:t>学</w:t>
      </w:r>
      <w:r>
        <w:rPr>
          <w:rFonts w:hint="eastAsia"/>
        </w:rPr>
        <w:t xml:space="preserve">  </w:t>
      </w:r>
      <w:r>
        <w:rPr>
          <w:rFonts w:hint="eastAsia"/>
        </w:rPr>
        <w:t>号：</w:t>
      </w:r>
      <w:r w:rsidR="002E7301">
        <w:rPr>
          <w:rFonts w:hint="eastAsia"/>
        </w:rPr>
        <w:t>1301214150</w:t>
      </w:r>
    </w:p>
    <w:p w:rsidR="003B3F8D" w:rsidRDefault="003B3F8D" w:rsidP="003B3F8D">
      <w:r>
        <w:rPr>
          <w:rFonts w:hint="eastAsia"/>
        </w:rPr>
        <w:lastRenderedPageBreak/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</w:t>
      </w:r>
      <w:r w:rsidR="002E7301">
        <w:rPr>
          <w:rFonts w:hint="eastAsia"/>
        </w:rPr>
        <w:t>微电子学与固体物理学</w:t>
      </w:r>
    </w:p>
    <w:p w:rsidR="003B3F8D" w:rsidRDefault="00764A59" w:rsidP="003B3F8D">
      <w:r>
        <w:rPr>
          <w:rFonts w:hint="eastAsia"/>
        </w:rPr>
        <w:t>导师姓名</w:t>
      </w:r>
      <w:r w:rsidR="003B3F8D">
        <w:rPr>
          <w:rFonts w:hint="eastAsia"/>
        </w:rPr>
        <w:t>：</w:t>
      </w:r>
      <w:r w:rsidR="002E7301">
        <w:rPr>
          <w:rFonts w:hint="eastAsia"/>
        </w:rPr>
        <w:t>贾嵩</w:t>
      </w:r>
    </w:p>
    <w:p w:rsidR="003B3F8D" w:rsidRDefault="003B3F8D" w:rsidP="003B3F8D">
      <w:pPr>
        <w:sectPr w:rsidR="003B3F8D" w:rsidSect="003D63A2">
          <w:type w:val="continuous"/>
          <w:pgSz w:w="11906" w:h="16838"/>
          <w:pgMar w:top="1440" w:right="1080" w:bottom="1440" w:left="1080" w:header="851" w:footer="992" w:gutter="0"/>
          <w:cols w:num="2" w:space="425" w:equalWidth="0">
            <w:col w:w="4660" w:space="425"/>
            <w:col w:w="4660"/>
          </w:cols>
          <w:docGrid w:type="lines" w:linePitch="312"/>
        </w:sectPr>
      </w:pPr>
    </w:p>
    <w:p w:rsidR="00764A59" w:rsidRDefault="00764A59" w:rsidP="003D63A2">
      <w:pPr>
        <w:ind w:firstLineChars="200" w:firstLine="420"/>
      </w:pPr>
      <w:r>
        <w:rPr>
          <w:rFonts w:hint="eastAsia"/>
        </w:rPr>
        <w:lastRenderedPageBreak/>
        <w:t>选题报告完成时间：</w:t>
      </w:r>
      <w:r w:rsidRPr="00D32C9C">
        <w:rPr>
          <w:rFonts w:hint="eastAsia"/>
        </w:rPr>
        <w:t>（填表时间）</w:t>
      </w:r>
      <w:r w:rsidR="00AC2CAD" w:rsidRPr="00D32C9C">
        <w:rPr>
          <w:rFonts w:hint="eastAsia"/>
        </w:rPr>
        <w:t xml:space="preserve">  </w:t>
      </w:r>
      <w:r w:rsidR="002E7301" w:rsidRPr="00D32C9C">
        <w:t>2015</w:t>
      </w:r>
      <w:r w:rsidR="00AC2CAD" w:rsidRPr="00D32C9C">
        <w:rPr>
          <w:rFonts w:hint="eastAsia"/>
        </w:rPr>
        <w:t>年</w:t>
      </w:r>
      <w:r w:rsidR="002E7301" w:rsidRPr="00D32C9C">
        <w:t>10</w:t>
      </w:r>
      <w:r w:rsidR="00AC2CAD" w:rsidRPr="00D32C9C">
        <w:rPr>
          <w:rFonts w:hint="eastAsia"/>
        </w:rPr>
        <w:t>月</w:t>
      </w:r>
      <w:r w:rsidR="002E7301" w:rsidRPr="00D32C9C">
        <w:t>10</w:t>
      </w:r>
      <w:r w:rsidR="00AC2CAD" w:rsidRPr="00D32C9C">
        <w:rPr>
          <w:rFonts w:hint="eastAsia"/>
        </w:rPr>
        <w:t>日</w:t>
      </w:r>
    </w:p>
    <w:p w:rsidR="003B3F8D" w:rsidRDefault="003B3F8D" w:rsidP="003D63A2">
      <w:pPr>
        <w:ind w:firstLineChars="200" w:firstLine="420"/>
      </w:pPr>
      <w:r>
        <w:rPr>
          <w:rFonts w:hint="eastAsia"/>
        </w:rPr>
        <w:t>拟定学位论文题目：</w:t>
      </w:r>
      <w:r w:rsidR="002E7301" w:rsidRPr="002E7301">
        <w:rPr>
          <w:rFonts w:hint="eastAsia"/>
        </w:rPr>
        <w:t>物理不可克隆函数的建模攻击和防御策略研究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0"/>
        <w:gridCol w:w="7421"/>
      </w:tblGrid>
      <w:tr w:rsidR="00585577" w:rsidTr="002F02ED">
        <w:trPr>
          <w:jc w:val="center"/>
        </w:trPr>
        <w:tc>
          <w:tcPr>
            <w:tcW w:w="1910" w:type="dxa"/>
            <w:shd w:val="clear" w:color="auto" w:fill="auto"/>
          </w:tcPr>
          <w:p w:rsidR="00585577" w:rsidRPr="002F02ED" w:rsidRDefault="00585577" w:rsidP="00854ACC">
            <w:pPr>
              <w:rPr>
                <w:b/>
                <w:szCs w:val="21"/>
              </w:rPr>
            </w:pPr>
            <w:r w:rsidRPr="002F02ED">
              <w:rPr>
                <w:rFonts w:hint="eastAsia"/>
                <w:b/>
                <w:szCs w:val="21"/>
              </w:rPr>
              <w:t>本人陈述：</w:t>
            </w:r>
          </w:p>
        </w:tc>
        <w:tc>
          <w:tcPr>
            <w:tcW w:w="7421" w:type="dxa"/>
            <w:shd w:val="clear" w:color="auto" w:fill="auto"/>
          </w:tcPr>
          <w:p w:rsidR="00585577" w:rsidRPr="002F02ED" w:rsidRDefault="00585577" w:rsidP="003D63A2">
            <w:pPr>
              <w:rPr>
                <w:szCs w:val="21"/>
              </w:rPr>
            </w:pPr>
            <w:r w:rsidRPr="002F02ED">
              <w:rPr>
                <w:rFonts w:hint="eastAsia"/>
                <w:szCs w:val="21"/>
              </w:rPr>
              <w:t>（选题来源、研究意义、国内外研究状况、主要研究内容、拟采取的研究方法、预期研究结果和论文写作计划等）</w:t>
            </w:r>
          </w:p>
        </w:tc>
      </w:tr>
      <w:tr w:rsidR="00854ACC" w:rsidTr="002F02ED">
        <w:trPr>
          <w:jc w:val="center"/>
        </w:trPr>
        <w:tc>
          <w:tcPr>
            <w:tcW w:w="9331" w:type="dxa"/>
            <w:gridSpan w:val="2"/>
            <w:shd w:val="clear" w:color="auto" w:fill="auto"/>
          </w:tcPr>
          <w:p w:rsidR="00854ACC" w:rsidRPr="00D32C9C" w:rsidRDefault="00854ACC" w:rsidP="00854ACC">
            <w:r w:rsidRPr="00D32C9C">
              <w:rPr>
                <w:rFonts w:hint="eastAsia"/>
              </w:rPr>
              <w:t>一、选题来源、研究意义及国内外研究现状</w:t>
            </w:r>
          </w:p>
          <w:p w:rsidR="00854ACC" w:rsidRPr="00D32C9C" w:rsidRDefault="007A2457" w:rsidP="00854ACC">
            <w:r w:rsidRPr="00D32C9C">
              <w:rPr>
                <w:rFonts w:hint="eastAsia"/>
              </w:rPr>
              <w:t>信息安全是</w:t>
            </w:r>
            <w:r w:rsidRPr="00D32C9C">
              <w:rPr>
                <w:rFonts w:hint="eastAsia"/>
              </w:rPr>
              <w:t>IC</w:t>
            </w:r>
            <w:r w:rsidRPr="00D32C9C">
              <w:rPr>
                <w:rFonts w:hint="eastAsia"/>
              </w:rPr>
              <w:t>产业的重要研究方向之一，关系到个人、企业、国家的利益。硬件安全是近几十年来新兴的研究热点，随着反向工程、功耗分析、错误注入分析等手段的进步和成熟，如何在硬件层面上防范上述攻击有着不同的</w:t>
            </w:r>
            <w:r w:rsidR="002F7E3E">
              <w:rPr>
                <w:rFonts w:hint="eastAsia"/>
              </w:rPr>
              <w:t>研究进展</w:t>
            </w:r>
            <w:r w:rsidRPr="00D32C9C">
              <w:rPr>
                <w:rFonts w:hint="eastAsia"/>
              </w:rPr>
              <w:t>。</w:t>
            </w:r>
          </w:p>
          <w:p w:rsidR="0053216B" w:rsidRDefault="007A2457" w:rsidP="00854ACC">
            <w:pPr>
              <w:rPr>
                <w:rFonts w:hint="eastAsia"/>
              </w:rPr>
            </w:pPr>
            <w:r w:rsidRPr="00D32C9C">
              <w:t>密钥是保密芯片的关键数据</w:t>
            </w:r>
            <w:r w:rsidRPr="00D32C9C">
              <w:rPr>
                <w:rFonts w:hint="eastAsia"/>
              </w:rPr>
              <w:t>，</w:t>
            </w:r>
            <w:r w:rsidR="00990A72">
              <w:rPr>
                <w:rFonts w:hint="eastAsia"/>
              </w:rPr>
              <w:t>当下无论是对称密码系统（如</w:t>
            </w:r>
            <w:r w:rsidR="00990A72">
              <w:rPr>
                <w:rFonts w:hint="eastAsia"/>
              </w:rPr>
              <w:t>AES</w:t>
            </w:r>
            <w:r w:rsidR="00990A72">
              <w:rPr>
                <w:rFonts w:hint="eastAsia"/>
              </w:rPr>
              <w:t>）或者是非对称密码系统（如</w:t>
            </w:r>
            <w:r w:rsidR="00990A72">
              <w:rPr>
                <w:rFonts w:hint="eastAsia"/>
              </w:rPr>
              <w:t>RSA</w:t>
            </w:r>
            <w:r w:rsidR="00990A72">
              <w:rPr>
                <w:rFonts w:hint="eastAsia"/>
              </w:rPr>
              <w:t>）均需要在本地保留密钥副本，</w:t>
            </w:r>
            <w:r w:rsidRPr="00D32C9C">
              <w:t>目前密钥主要存储在非易失性存储器中</w:t>
            </w:r>
            <w:r w:rsidRPr="00D32C9C">
              <w:rPr>
                <w:rFonts w:hint="eastAsia"/>
              </w:rPr>
              <w:t>，</w:t>
            </w:r>
            <w:r w:rsidR="00990A72">
              <w:rPr>
                <w:rFonts w:hint="eastAsia"/>
              </w:rPr>
              <w:t>而一旦芯片被入侵者获取（比如偷盗、捡拾等），由于</w:t>
            </w:r>
            <w:r w:rsidRPr="00D32C9C">
              <w:t>非易失性存储器易被反向探查获取密钥</w:t>
            </w:r>
            <w:r w:rsidRPr="00D32C9C">
              <w:rPr>
                <w:rFonts w:hint="eastAsia"/>
              </w:rPr>
              <w:t>，</w:t>
            </w:r>
            <w:r w:rsidR="002F7E3E">
              <w:rPr>
                <w:rFonts w:hint="eastAsia"/>
              </w:rPr>
              <w:t>会</w:t>
            </w:r>
            <w:r w:rsidR="00990A72">
              <w:rPr>
                <w:rFonts w:hint="eastAsia"/>
              </w:rPr>
              <w:t>造成用户资料、财产的损失，因此</w:t>
            </w:r>
            <w:r w:rsidRPr="00D32C9C">
              <w:t>如何安全的保存密钥是</w:t>
            </w:r>
            <w:r w:rsidR="00990A72">
              <w:t>密码学和系统设计中的</w:t>
            </w:r>
            <w:r w:rsidRPr="00D32C9C">
              <w:t>一个关键问题</w:t>
            </w:r>
            <w:r w:rsidR="00E12CD3">
              <w:rPr>
                <w:rFonts w:hint="eastAsia"/>
              </w:rPr>
              <w:t>，</w:t>
            </w:r>
            <w:r w:rsidR="00990A72">
              <w:rPr>
                <w:rFonts w:hint="eastAsia"/>
              </w:rPr>
              <w:t>随机密钥</w:t>
            </w:r>
            <w:r w:rsidR="00E12CD3">
              <w:rPr>
                <w:rFonts w:hint="eastAsia"/>
              </w:rPr>
              <w:t>遂应运而生。</w:t>
            </w:r>
          </w:p>
          <w:p w:rsidR="007A2457" w:rsidRPr="00D32C9C" w:rsidRDefault="007A2457" w:rsidP="00854ACC">
            <w:r w:rsidRPr="00D32C9C">
              <w:rPr>
                <w:rFonts w:hint="eastAsia"/>
              </w:rPr>
              <w:t>2001</w:t>
            </w:r>
            <w:r w:rsidRPr="00D32C9C">
              <w:rPr>
                <w:rFonts w:hint="eastAsia"/>
              </w:rPr>
              <w:t>年</w:t>
            </w:r>
            <w:r w:rsidRPr="00D32C9C">
              <w:rPr>
                <w:rFonts w:hint="eastAsia"/>
              </w:rPr>
              <w:t>MIT</w:t>
            </w:r>
            <w:r w:rsidRPr="00D32C9C">
              <w:rPr>
                <w:rFonts w:hint="eastAsia"/>
              </w:rPr>
              <w:t>的</w:t>
            </w:r>
            <w:proofErr w:type="spellStart"/>
            <w:r w:rsidRPr="00D32C9C">
              <w:rPr>
                <w:rFonts w:hint="eastAsia"/>
              </w:rPr>
              <w:t>Pappu</w:t>
            </w:r>
            <w:proofErr w:type="spellEnd"/>
            <w:r w:rsidRPr="00D32C9C">
              <w:t xml:space="preserve"> </w:t>
            </w:r>
            <w:proofErr w:type="spellStart"/>
            <w:r w:rsidRPr="00D32C9C">
              <w:t>Srinivasa</w:t>
            </w:r>
            <w:proofErr w:type="spellEnd"/>
            <w:r w:rsidRPr="00D32C9C">
              <w:t xml:space="preserve"> </w:t>
            </w:r>
            <w:proofErr w:type="spellStart"/>
            <w:r w:rsidRPr="00D32C9C">
              <w:t>Ravikanth</w:t>
            </w:r>
            <w:proofErr w:type="spellEnd"/>
            <w:r w:rsidRPr="00D32C9C">
              <w:t>在其毕业论文中提出</w:t>
            </w:r>
            <w:r w:rsidR="00E12CD3">
              <w:rPr>
                <w:rFonts w:hint="eastAsia"/>
              </w:rPr>
              <w:t>了</w:t>
            </w:r>
            <w:r w:rsidR="00E12CD3" w:rsidRPr="00E12CD3">
              <w:rPr>
                <w:rFonts w:hint="eastAsia"/>
              </w:rPr>
              <w:t>物理不可克隆函数（</w:t>
            </w:r>
            <w:r w:rsidR="00E12CD3" w:rsidRPr="00E12CD3">
              <w:rPr>
                <w:rFonts w:hint="eastAsia"/>
              </w:rPr>
              <w:t xml:space="preserve">Physically </w:t>
            </w:r>
            <w:proofErr w:type="spellStart"/>
            <w:r w:rsidR="00E12CD3" w:rsidRPr="00E12CD3">
              <w:rPr>
                <w:rFonts w:hint="eastAsia"/>
              </w:rPr>
              <w:t>Unclonable</w:t>
            </w:r>
            <w:proofErr w:type="spellEnd"/>
            <w:r w:rsidR="00E12CD3" w:rsidRPr="00E12CD3">
              <w:rPr>
                <w:rFonts w:hint="eastAsia"/>
              </w:rPr>
              <w:t xml:space="preserve"> Function, PUF</w:t>
            </w:r>
            <w:r w:rsidR="00E12CD3" w:rsidRPr="00E12CD3">
              <w:rPr>
                <w:rFonts w:hint="eastAsia"/>
              </w:rPr>
              <w:t>）</w:t>
            </w:r>
            <w:r w:rsidR="000B2BCD" w:rsidRPr="00D32C9C">
              <w:rPr>
                <w:rFonts w:hint="eastAsia"/>
              </w:rPr>
              <w:t>，</w:t>
            </w:r>
            <w:r w:rsidR="000B2BCD" w:rsidRPr="00D32C9C">
              <w:t>是一种基于物理现象产生单向映射的想法</w:t>
            </w:r>
            <w:r w:rsidR="000B2BCD" w:rsidRPr="00D32C9C">
              <w:rPr>
                <w:rFonts w:hint="eastAsia"/>
              </w:rPr>
              <w:t>；</w:t>
            </w:r>
            <w:r w:rsidR="000B2BCD" w:rsidRPr="00D32C9C">
              <w:rPr>
                <w:rFonts w:hint="eastAsia"/>
              </w:rPr>
              <w:t>2002</w:t>
            </w:r>
            <w:r w:rsidR="000B2BCD" w:rsidRPr="00D32C9C">
              <w:rPr>
                <w:rFonts w:hint="eastAsia"/>
              </w:rPr>
              <w:t>年</w:t>
            </w:r>
            <w:r w:rsidR="000B2BCD" w:rsidRPr="00D32C9C">
              <w:rPr>
                <w:rFonts w:hint="eastAsia"/>
              </w:rPr>
              <w:t>MIT</w:t>
            </w:r>
            <w:r w:rsidR="000B2BCD" w:rsidRPr="00D32C9C">
              <w:rPr>
                <w:rFonts w:hint="eastAsia"/>
              </w:rPr>
              <w:t>的</w:t>
            </w:r>
            <w:proofErr w:type="spellStart"/>
            <w:r w:rsidR="000B2BCD" w:rsidRPr="00D32C9C">
              <w:rPr>
                <w:rFonts w:hint="eastAsia"/>
              </w:rPr>
              <w:t>Gass</w:t>
            </w:r>
            <w:r w:rsidR="000B2BCD" w:rsidRPr="00D32C9C">
              <w:t>end</w:t>
            </w:r>
            <w:proofErr w:type="spellEnd"/>
            <w:r w:rsidR="000B2BCD" w:rsidRPr="00D32C9C">
              <w:t>等人提出了用集成电路实现的</w:t>
            </w:r>
            <w:r w:rsidR="000B2BCD" w:rsidRPr="00D32C9C">
              <w:t>PUF</w:t>
            </w:r>
            <w:r w:rsidR="000B2BCD" w:rsidRPr="00D32C9C">
              <w:t>结构</w:t>
            </w:r>
            <w:r w:rsidR="000B2BCD" w:rsidRPr="00D32C9C">
              <w:rPr>
                <w:rFonts w:hint="eastAsia"/>
              </w:rPr>
              <w:t>，</w:t>
            </w:r>
            <w:r w:rsidR="000B2BCD" w:rsidRPr="00D32C9C">
              <w:t>由此诞生了硅基</w:t>
            </w:r>
            <w:r w:rsidR="000B2BCD" w:rsidRPr="00D32C9C">
              <w:t>PUF</w:t>
            </w:r>
            <w:r w:rsidR="000B2BCD" w:rsidRPr="00D32C9C">
              <w:t>研究领域</w:t>
            </w:r>
            <w:r w:rsidR="00990A72">
              <w:rPr>
                <w:rFonts w:hint="eastAsia"/>
              </w:rPr>
              <w:t>；经过几年缓慢发展，</w:t>
            </w:r>
            <w:r w:rsidR="00990A72">
              <w:rPr>
                <w:rFonts w:hint="eastAsia"/>
              </w:rPr>
              <w:t>2007</w:t>
            </w:r>
            <w:r w:rsidR="00990A72">
              <w:rPr>
                <w:rFonts w:hint="eastAsia"/>
              </w:rPr>
              <w:t>年之后开始受到各项顶级会议和期刊的重视，该领域发表文章数逐年增多，有越来越多的研究者参与进来。</w:t>
            </w:r>
          </w:p>
          <w:p w:rsidR="009D4730" w:rsidRDefault="00EA2EAA" w:rsidP="00854ACC"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定义为这样一类映射：单一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将输入（</w:t>
            </w:r>
            <w:r w:rsidRPr="00D32C9C">
              <w:rPr>
                <w:rFonts w:hint="eastAsia"/>
              </w:rPr>
              <w:t>n bits</w:t>
            </w:r>
            <w:r w:rsidRPr="00D32C9C">
              <w:rPr>
                <w:rFonts w:hint="eastAsia"/>
              </w:rPr>
              <w:t>）映射到输出（往往</w:t>
            </w:r>
            <w:r w:rsidRPr="00D32C9C">
              <w:rPr>
                <w:rFonts w:hint="eastAsia"/>
              </w:rPr>
              <w:t>1 bit</w:t>
            </w:r>
            <w:r w:rsidRPr="00D32C9C">
              <w:rPr>
                <w:rFonts w:hint="eastAsia"/>
              </w:rPr>
              <w:t>），映射方式由结构决定；而基于同</w:t>
            </w:r>
            <w:proofErr w:type="gramStart"/>
            <w:r w:rsidRPr="00D32C9C">
              <w:rPr>
                <w:rFonts w:hint="eastAsia"/>
              </w:rPr>
              <w:t>一结构</w:t>
            </w:r>
            <w:proofErr w:type="gramEnd"/>
            <w:r w:rsidRPr="00D32C9C">
              <w:rPr>
                <w:rFonts w:hint="eastAsia"/>
              </w:rPr>
              <w:t>的不同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之间的映射由于物理上的随机性（基于某些现在不可知的过程）而不同。</w:t>
            </w:r>
            <w:r w:rsidR="000B2BCD" w:rsidRPr="00D32C9C">
              <w:rPr>
                <w:rFonts w:hint="eastAsia"/>
              </w:rPr>
              <w:t>硅基</w:t>
            </w:r>
            <w:r w:rsidR="000B2BCD" w:rsidRPr="00D32C9C">
              <w:rPr>
                <w:rFonts w:hint="eastAsia"/>
              </w:rPr>
              <w:t>PUF</w:t>
            </w:r>
            <w:r w:rsidR="000B2BCD" w:rsidRPr="00D32C9C">
              <w:rPr>
                <w:rFonts w:hint="eastAsia"/>
              </w:rPr>
              <w:t>利用集成电路制造工艺的不确定性，即工艺波动，</w:t>
            </w:r>
            <w:r w:rsidR="00896890" w:rsidRPr="00D32C9C">
              <w:rPr>
                <w:rFonts w:hint="eastAsia"/>
              </w:rPr>
              <w:t>使得人为不能判断其电路的确切输出，即便知道了原电路详细的设计，也不能制造出完全一样的电路。利用这一特性，</w:t>
            </w:r>
            <w:r w:rsidR="00896890" w:rsidRPr="00D32C9C">
              <w:rPr>
                <w:rFonts w:hint="eastAsia"/>
              </w:rPr>
              <w:t>PUF</w:t>
            </w:r>
            <w:r w:rsidR="00896890" w:rsidRPr="00D32C9C">
              <w:rPr>
                <w:rFonts w:hint="eastAsia"/>
              </w:rPr>
              <w:t>可被应用在密钥生成</w:t>
            </w:r>
            <w:r w:rsidR="00E12CD3">
              <w:rPr>
                <w:rFonts w:hint="eastAsia"/>
              </w:rPr>
              <w:t>、</w:t>
            </w:r>
            <w:r w:rsidR="00896890" w:rsidRPr="00D32C9C">
              <w:rPr>
                <w:rFonts w:hint="eastAsia"/>
              </w:rPr>
              <w:t>伪随机种子生成</w:t>
            </w:r>
            <w:r w:rsidR="00E12CD3">
              <w:rPr>
                <w:rFonts w:hint="eastAsia"/>
              </w:rPr>
              <w:t>、</w:t>
            </w:r>
            <w:r w:rsidR="00896890" w:rsidRPr="00D32C9C">
              <w:rPr>
                <w:rFonts w:hint="eastAsia"/>
              </w:rPr>
              <w:t>芯片认证</w:t>
            </w:r>
            <w:r w:rsidR="00E12CD3">
              <w:rPr>
                <w:rFonts w:hint="eastAsia"/>
              </w:rPr>
              <w:t>、</w:t>
            </w:r>
            <w:r w:rsidR="00896890" w:rsidRPr="00D32C9C">
              <w:rPr>
                <w:rFonts w:hint="eastAsia"/>
              </w:rPr>
              <w:t>IP</w:t>
            </w:r>
            <w:r w:rsidR="00896890" w:rsidRPr="00D32C9C">
              <w:rPr>
                <w:rFonts w:hint="eastAsia"/>
              </w:rPr>
              <w:t>保护</w:t>
            </w:r>
            <w:r w:rsidR="00E12CD3">
              <w:rPr>
                <w:rFonts w:hint="eastAsia"/>
              </w:rPr>
              <w:t>、</w:t>
            </w:r>
            <w:r w:rsidR="00896890" w:rsidRPr="00D32C9C">
              <w:rPr>
                <w:rFonts w:hint="eastAsia"/>
              </w:rPr>
              <w:t>保密通信等多</w:t>
            </w:r>
            <w:r w:rsidR="00E12CD3">
              <w:rPr>
                <w:rFonts w:hint="eastAsia"/>
              </w:rPr>
              <w:t>个</w:t>
            </w:r>
            <w:r w:rsidR="00896890" w:rsidRPr="00D32C9C">
              <w:rPr>
                <w:rFonts w:hint="eastAsia"/>
              </w:rPr>
              <w:t>领域。</w:t>
            </w:r>
          </w:p>
          <w:p w:rsidR="00896890" w:rsidRDefault="00896890" w:rsidP="00854ACC"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可以分为弱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和强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两类。其中弱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是指</w:t>
            </w:r>
            <w:r w:rsidR="00EA2EAA" w:rsidRPr="00D32C9C">
              <w:rPr>
                <w:rFonts w:hint="eastAsia"/>
              </w:rPr>
              <w:t>输入</w:t>
            </w:r>
            <w:r w:rsidR="00EA2EAA" w:rsidRPr="00D32C9C">
              <w:rPr>
                <w:rFonts w:hint="eastAsia"/>
              </w:rPr>
              <w:t>-</w:t>
            </w:r>
            <w:r w:rsidR="00EA2EAA" w:rsidRPr="00D32C9C">
              <w:rPr>
                <w:rFonts w:hint="eastAsia"/>
              </w:rPr>
              <w:t>输出对（</w:t>
            </w:r>
            <w:r w:rsidR="00EA2EAA" w:rsidRPr="00D32C9C">
              <w:rPr>
                <w:rFonts w:hint="eastAsia"/>
              </w:rPr>
              <w:t>CRP</w:t>
            </w:r>
            <w:r w:rsidR="00EA2EAA" w:rsidRPr="00D32C9C">
              <w:rPr>
                <w:rFonts w:hint="eastAsia"/>
              </w:rPr>
              <w:t>）很少的结构，它仅有有限</w:t>
            </w:r>
            <w:proofErr w:type="gramStart"/>
            <w:r w:rsidR="00EA2EAA" w:rsidRPr="00D32C9C">
              <w:rPr>
                <w:rFonts w:hint="eastAsia"/>
              </w:rPr>
              <w:t>个</w:t>
            </w:r>
            <w:proofErr w:type="gramEnd"/>
            <w:r w:rsidR="00EA2EAA" w:rsidRPr="00D32C9C">
              <w:rPr>
                <w:rFonts w:hint="eastAsia"/>
              </w:rPr>
              <w:t>CRP</w:t>
            </w:r>
            <w:r w:rsidR="00EA2EAA" w:rsidRPr="00D32C9C">
              <w:rPr>
                <w:rFonts w:hint="eastAsia"/>
              </w:rPr>
              <w:t>，激励过程比较隐私，没有对外输入的接口，弱</w:t>
            </w:r>
            <w:r w:rsidR="00EA2EAA" w:rsidRPr="00D32C9C">
              <w:rPr>
                <w:rFonts w:hint="eastAsia"/>
              </w:rPr>
              <w:t>PUF</w:t>
            </w:r>
            <w:r w:rsidR="00EA2EAA" w:rsidRPr="00D32C9C">
              <w:rPr>
                <w:rFonts w:hint="eastAsia"/>
              </w:rPr>
              <w:t>可以应用于单一密钥</w:t>
            </w:r>
            <w:r w:rsidR="00E12CD3">
              <w:rPr>
                <w:rFonts w:hint="eastAsia"/>
              </w:rPr>
              <w:t>及</w:t>
            </w:r>
            <w:r w:rsidR="00EA2EAA" w:rsidRPr="00D32C9C">
              <w:rPr>
                <w:rFonts w:hint="eastAsia"/>
              </w:rPr>
              <w:t>芯片</w:t>
            </w:r>
            <w:r w:rsidR="00EA2EAA" w:rsidRPr="00D32C9C">
              <w:rPr>
                <w:rFonts w:hint="eastAsia"/>
              </w:rPr>
              <w:t>ID</w:t>
            </w:r>
            <w:r w:rsidR="00EA2EAA" w:rsidRPr="00D32C9C">
              <w:rPr>
                <w:rFonts w:hint="eastAsia"/>
              </w:rPr>
              <w:t>的生成等；强</w:t>
            </w:r>
            <w:r w:rsidR="00EA2EAA" w:rsidRPr="00D32C9C">
              <w:rPr>
                <w:rFonts w:hint="eastAsia"/>
              </w:rPr>
              <w:t>PUF</w:t>
            </w:r>
            <w:r w:rsidR="00EA2EAA" w:rsidRPr="00D32C9C">
              <w:rPr>
                <w:rFonts w:hint="eastAsia"/>
              </w:rPr>
              <w:t>指具有</w:t>
            </w:r>
            <w:proofErr w:type="gramStart"/>
            <w:r w:rsidR="00EA2EAA" w:rsidRPr="00D32C9C">
              <w:rPr>
                <w:rFonts w:hint="eastAsia"/>
              </w:rPr>
              <w:t>极大量</w:t>
            </w:r>
            <w:proofErr w:type="gramEnd"/>
            <w:r w:rsidR="00EA2EAA" w:rsidRPr="00D32C9C">
              <w:rPr>
                <w:rFonts w:hint="eastAsia"/>
              </w:rPr>
              <w:t>CRP</w:t>
            </w:r>
            <w:r w:rsidR="00EA2EAA" w:rsidRPr="00D32C9C">
              <w:rPr>
                <w:rFonts w:hint="eastAsia"/>
              </w:rPr>
              <w:t>的结构，</w:t>
            </w:r>
            <w:r w:rsidR="00E95093" w:rsidRPr="00D32C9C">
              <w:rPr>
                <w:rFonts w:hint="eastAsia"/>
              </w:rPr>
              <w:t>有对外输入的接口，外界通过输入激励获取响应，强</w:t>
            </w:r>
            <w:r w:rsidR="00E95093" w:rsidRPr="00D32C9C">
              <w:rPr>
                <w:rFonts w:hint="eastAsia"/>
              </w:rPr>
              <w:t>PUF</w:t>
            </w:r>
            <w:r w:rsidR="00E95093" w:rsidRPr="00D32C9C">
              <w:rPr>
                <w:rFonts w:hint="eastAsia"/>
              </w:rPr>
              <w:t>多用于认证</w:t>
            </w:r>
            <w:r w:rsidR="00E12CD3">
              <w:rPr>
                <w:rFonts w:hint="eastAsia"/>
              </w:rPr>
              <w:t>、</w:t>
            </w:r>
            <w:r w:rsidR="00E95093" w:rsidRPr="00D32C9C">
              <w:rPr>
                <w:rFonts w:hint="eastAsia"/>
              </w:rPr>
              <w:t>保密通信等。</w:t>
            </w:r>
          </w:p>
          <w:p w:rsidR="009D4730" w:rsidRPr="009D4730" w:rsidRDefault="009D4730" w:rsidP="00854ACC">
            <w:r>
              <w:rPr>
                <w:rFonts w:hint="eastAsia"/>
              </w:rPr>
              <w:t>PUF</w:t>
            </w:r>
            <w:r>
              <w:rPr>
                <w:rFonts w:hint="eastAsia"/>
              </w:rPr>
              <w:t>在芯片失陷时也能保证信息安全：以强</w:t>
            </w:r>
            <w:r>
              <w:rPr>
                <w:rFonts w:hint="eastAsia"/>
              </w:rPr>
              <w:t>PUF</w:t>
            </w:r>
            <w:r>
              <w:rPr>
                <w:rFonts w:hint="eastAsia"/>
              </w:rPr>
              <w:t>为例。首先，入侵者不可能获取全部的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（计算能力有限），仅通过可以枚举的有限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，不能推断出剩下的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关系，所以对认证过程不构成威胁；其次，若入侵者想反向芯片，则必然造成电路电气特性的改变，使之不</w:t>
            </w:r>
            <w:r w:rsidR="0053216B">
              <w:rPr>
                <w:rFonts w:hint="eastAsia"/>
              </w:rPr>
              <w:t>再</w:t>
            </w:r>
            <w:r>
              <w:rPr>
                <w:rFonts w:hint="eastAsia"/>
              </w:rPr>
              <w:t>产生相同的响应，破坏了原有的电路系统，因此不能得到有效信息。</w:t>
            </w:r>
          </w:p>
          <w:p w:rsidR="00E95093" w:rsidRPr="00D32C9C" w:rsidRDefault="0053216B" w:rsidP="00854ACC">
            <w:r>
              <w:rPr>
                <w:rFonts w:hint="eastAsia"/>
              </w:rPr>
              <w:t>目前</w:t>
            </w:r>
            <w:r w:rsidR="00E95093" w:rsidRPr="00D32C9C">
              <w:t>国内外对于</w:t>
            </w:r>
            <w:r w:rsidR="00E95093" w:rsidRPr="00D32C9C">
              <w:t>PUF</w:t>
            </w:r>
            <w:r w:rsidR="00E95093" w:rsidRPr="00D32C9C">
              <w:t>的研究都处于起步与探索阶段</w:t>
            </w:r>
            <w:r w:rsidR="00E95093" w:rsidRPr="00D32C9C">
              <w:rPr>
                <w:rFonts w:hint="eastAsia"/>
              </w:rPr>
              <w:t>，</w:t>
            </w:r>
            <w:r w:rsidR="00E95093" w:rsidRPr="00D32C9C">
              <w:t>主要集中于高可靠性</w:t>
            </w:r>
            <w:r w:rsidR="00E95093" w:rsidRPr="00D32C9C">
              <w:t>PUF</w:t>
            </w:r>
            <w:r w:rsidR="00E95093" w:rsidRPr="00D32C9C">
              <w:t>结构</w:t>
            </w:r>
            <w:r>
              <w:rPr>
                <w:rFonts w:hint="eastAsia"/>
              </w:rPr>
              <w:t>、</w:t>
            </w:r>
            <w:r w:rsidR="00E95093" w:rsidRPr="00D32C9C">
              <w:t>低功耗小面积</w:t>
            </w:r>
            <w:r w:rsidR="00E95093" w:rsidRPr="00D32C9C">
              <w:t>PUF</w:t>
            </w:r>
            <w:r w:rsidR="00E95093" w:rsidRPr="00D32C9C">
              <w:t>结构</w:t>
            </w:r>
            <w:r>
              <w:rPr>
                <w:rFonts w:hint="eastAsia"/>
              </w:rPr>
              <w:t>、</w:t>
            </w:r>
            <w:r w:rsidR="00E95093" w:rsidRPr="00D32C9C">
              <w:t>应用协议开发和安全性分析等问题</w:t>
            </w:r>
            <w:r w:rsidR="00E95093" w:rsidRPr="00D32C9C">
              <w:rPr>
                <w:rFonts w:hint="eastAsia"/>
              </w:rPr>
              <w:t>。</w:t>
            </w:r>
            <w:r w:rsidR="00E95093" w:rsidRPr="00D32C9C">
              <w:t>其中</w:t>
            </w:r>
            <w:r w:rsidR="00E95093" w:rsidRPr="00D32C9C">
              <w:t>MIT</w:t>
            </w:r>
            <w:r w:rsidR="00E95093" w:rsidRPr="00D32C9C">
              <w:t>的</w:t>
            </w:r>
            <w:r w:rsidR="00E95093" w:rsidRPr="00D32C9C">
              <w:t>Lim</w:t>
            </w:r>
            <w:r w:rsidR="00E95093" w:rsidRPr="00D32C9C">
              <w:t>的毕业论文</w:t>
            </w:r>
            <w:r w:rsidR="00E95093" w:rsidRPr="00D32C9C">
              <w:rPr>
                <w:rFonts w:hint="eastAsia"/>
              </w:rPr>
              <w:t>《</w:t>
            </w:r>
            <w:r w:rsidR="00E95093" w:rsidRPr="00D32C9C">
              <w:t>Extracting Secret Keys from Integrated Circuit</w:t>
            </w:r>
            <w:r w:rsidR="00E95093" w:rsidRPr="00D32C9C">
              <w:rPr>
                <w:rFonts w:hint="eastAsia"/>
              </w:rPr>
              <w:t>》</w:t>
            </w:r>
            <w:r w:rsidR="00E95093" w:rsidRPr="00D32C9C">
              <w:t>提出了一种采用模式识别的算法</w:t>
            </w:r>
            <w:r w:rsidR="00E95093" w:rsidRPr="00D32C9C">
              <w:rPr>
                <w:rFonts w:hint="eastAsia"/>
              </w:rPr>
              <w:t>，</w:t>
            </w:r>
            <w:r w:rsidR="00E95093" w:rsidRPr="00D32C9C">
              <w:t>可以推断出强</w:t>
            </w:r>
            <w:r w:rsidR="00E95093" w:rsidRPr="00D32C9C">
              <w:t>PUF</w:t>
            </w:r>
            <w:r w:rsidR="00E95093" w:rsidRPr="00D32C9C">
              <w:t>输入与输出的映射关系</w:t>
            </w:r>
            <w:r w:rsidR="00E95093" w:rsidRPr="00D32C9C">
              <w:rPr>
                <w:rFonts w:hint="eastAsia"/>
              </w:rPr>
              <w:t>，</w:t>
            </w:r>
            <w:r w:rsidR="00E95093" w:rsidRPr="00D32C9C">
              <w:t>从而复制</w:t>
            </w:r>
            <w:r w:rsidR="00E95093" w:rsidRPr="00D32C9C">
              <w:t>PUF</w:t>
            </w:r>
            <w:r w:rsidR="00E95093" w:rsidRPr="00D32C9C">
              <w:rPr>
                <w:rFonts w:hint="eastAsia"/>
              </w:rPr>
              <w:t>，</w:t>
            </w:r>
            <w:r w:rsidR="00E95093" w:rsidRPr="00D32C9C">
              <w:t>后研究者将这种攻击称为建模攻击</w:t>
            </w:r>
            <w:r w:rsidR="00E95093" w:rsidRPr="00D32C9C">
              <w:rPr>
                <w:rFonts w:hint="eastAsia"/>
              </w:rPr>
              <w:t>（</w:t>
            </w:r>
            <w:r w:rsidR="00E95093" w:rsidRPr="00D32C9C">
              <w:t>Modeling Attack</w:t>
            </w:r>
            <w:r w:rsidR="00E95093" w:rsidRPr="00D32C9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E95093" w:rsidRPr="00D32C9C">
              <w:t>并利用机器学习的相关知识对已知的多种</w:t>
            </w:r>
            <w:r w:rsidR="00E95093" w:rsidRPr="00D32C9C">
              <w:t>PUF</w:t>
            </w:r>
            <w:r w:rsidR="00E95093" w:rsidRPr="00D32C9C">
              <w:t>结构进行建模和分析</w:t>
            </w:r>
            <w:r w:rsidR="00E95093" w:rsidRPr="00D32C9C">
              <w:rPr>
                <w:rFonts w:hint="eastAsia"/>
              </w:rPr>
              <w:t>。</w:t>
            </w:r>
            <w:r w:rsidR="00E95093" w:rsidRPr="00D32C9C">
              <w:t>目前建模攻击是强</w:t>
            </w:r>
            <w:r w:rsidR="00E95093" w:rsidRPr="00D32C9C">
              <w:t>PUF</w:t>
            </w:r>
            <w:r w:rsidR="00E95093" w:rsidRPr="00D32C9C">
              <w:t>在安全性能上的主要威胁</w:t>
            </w:r>
            <w:r w:rsidR="00E95093" w:rsidRPr="00D32C9C">
              <w:rPr>
                <w:rFonts w:hint="eastAsia"/>
              </w:rPr>
              <w:t>。</w:t>
            </w:r>
            <w:r w:rsidR="009D4730">
              <w:rPr>
                <w:rFonts w:hint="eastAsia"/>
              </w:rPr>
              <w:t>在国际文献中，已经对经典结构（</w:t>
            </w:r>
            <w:r w:rsidR="009D4730">
              <w:rPr>
                <w:rFonts w:hint="eastAsia"/>
              </w:rPr>
              <w:t>Arbiter</w:t>
            </w:r>
            <w:r w:rsidR="009D4730">
              <w:t xml:space="preserve"> PUF</w:t>
            </w:r>
            <w:r w:rsidR="009D4730">
              <w:t>及其衍生类型</w:t>
            </w:r>
            <w:r w:rsidR="009D4730">
              <w:rPr>
                <w:rFonts w:hint="eastAsia"/>
              </w:rPr>
              <w:t>，</w:t>
            </w:r>
            <w:r w:rsidR="009D4730">
              <w:t>RO</w:t>
            </w:r>
            <w:r w:rsidR="009D4730">
              <w:rPr>
                <w:rFonts w:hint="eastAsia"/>
              </w:rPr>
              <w:t>-</w:t>
            </w:r>
            <w:r w:rsidR="009D4730">
              <w:t>PUF</w:t>
            </w:r>
            <w:r w:rsidR="009D4730">
              <w:rPr>
                <w:rFonts w:hint="eastAsia"/>
              </w:rPr>
              <w:t>）</w:t>
            </w:r>
            <w:r w:rsidR="009D4730">
              <w:t>进行了建模攻击研究并成功抽象出物理模型</w:t>
            </w:r>
            <w:r w:rsidR="009D4730">
              <w:rPr>
                <w:rFonts w:hint="eastAsia"/>
              </w:rPr>
              <w:t>；另一方面针对建模攻击的威胁，也提出了提高安全性的方案，比如增加前馈路径</w:t>
            </w:r>
            <w:r>
              <w:rPr>
                <w:rFonts w:hint="eastAsia"/>
              </w:rPr>
              <w:t>、</w:t>
            </w:r>
            <w:r w:rsidR="009D4730">
              <w:rPr>
                <w:rFonts w:hint="eastAsia"/>
              </w:rPr>
              <w:t>采用</w:t>
            </w:r>
            <w:r w:rsidR="009D4730">
              <w:rPr>
                <w:rFonts w:hint="eastAsia"/>
              </w:rPr>
              <w:lastRenderedPageBreak/>
              <w:t>多路异或等。而</w:t>
            </w:r>
            <w:r w:rsidR="00755D69" w:rsidRPr="00D32C9C">
              <w:rPr>
                <w:rFonts w:hint="eastAsia"/>
              </w:rPr>
              <w:t>由于</w:t>
            </w:r>
            <w:r w:rsidR="00755D69" w:rsidRPr="00D32C9C">
              <w:rPr>
                <w:rFonts w:hint="eastAsia"/>
              </w:rPr>
              <w:t>PUF</w:t>
            </w:r>
            <w:r w:rsidR="00755D69" w:rsidRPr="00D32C9C">
              <w:rPr>
                <w:rFonts w:hint="eastAsia"/>
              </w:rPr>
              <w:t>历史较短，国内目前在</w:t>
            </w:r>
            <w:r w:rsidR="00755D69" w:rsidRPr="00D32C9C">
              <w:rPr>
                <w:rFonts w:hint="eastAsia"/>
              </w:rPr>
              <w:t>PUF</w:t>
            </w:r>
            <w:r w:rsidR="00755D69" w:rsidRPr="00D32C9C">
              <w:rPr>
                <w:rFonts w:hint="eastAsia"/>
              </w:rPr>
              <w:t>建模攻击及防范上的研究几乎是一片空白，本</w:t>
            </w:r>
            <w:r>
              <w:rPr>
                <w:rFonts w:hint="eastAsia"/>
              </w:rPr>
              <w:t>人的毕业论文</w:t>
            </w:r>
            <w:r w:rsidR="00755D69" w:rsidRPr="00D32C9C">
              <w:rPr>
                <w:rFonts w:hint="eastAsia"/>
              </w:rPr>
              <w:t>旨在对新型</w:t>
            </w:r>
            <w:r w:rsidR="00755D69" w:rsidRPr="00D32C9C">
              <w:rPr>
                <w:rFonts w:hint="eastAsia"/>
              </w:rPr>
              <w:t>PUF</w:t>
            </w:r>
            <w:r w:rsidR="00755D69" w:rsidRPr="00D32C9C">
              <w:rPr>
                <w:rFonts w:hint="eastAsia"/>
              </w:rPr>
              <w:t>的建模和安全分析上填补国内研究的空缺。</w:t>
            </w:r>
          </w:p>
          <w:p w:rsidR="00446B95" w:rsidRPr="00D32C9C" w:rsidRDefault="00446B95" w:rsidP="00854ACC"/>
          <w:p w:rsidR="00854ACC" w:rsidRDefault="00854ACC" w:rsidP="00854ACC">
            <w:r w:rsidRPr="00D32C9C">
              <w:rPr>
                <w:rFonts w:hint="eastAsia"/>
              </w:rPr>
              <w:t>二、主要研究内容</w:t>
            </w:r>
          </w:p>
          <w:p w:rsidR="008823A6" w:rsidRDefault="0053216B" w:rsidP="00854ACC">
            <w:pPr>
              <w:rPr>
                <w:rFonts w:hint="eastAsia"/>
              </w:rPr>
            </w:pPr>
            <w:r>
              <w:rPr>
                <w:rFonts w:hint="eastAsia"/>
              </w:rPr>
              <w:t>论</w:t>
            </w:r>
            <w:r w:rsidR="00977FEC">
              <w:t>文主要针对强</w:t>
            </w:r>
            <w:r w:rsidR="00977FEC">
              <w:t>PUF</w:t>
            </w:r>
            <w:r w:rsidR="00977FEC">
              <w:t>结构</w:t>
            </w:r>
            <w:r>
              <w:rPr>
                <w:rFonts w:hint="eastAsia"/>
              </w:rPr>
              <w:t>进行</w:t>
            </w:r>
            <w:r w:rsidR="00977FEC">
              <w:t>研究</w:t>
            </w:r>
            <w:r w:rsidR="00977FEC">
              <w:rPr>
                <w:rFonts w:hint="eastAsia"/>
              </w:rPr>
              <w:t>。</w:t>
            </w:r>
          </w:p>
          <w:p w:rsidR="00977FEC" w:rsidRDefault="00977FEC" w:rsidP="00854ACC">
            <w:r>
              <w:t>经典结构包括</w:t>
            </w:r>
            <w:r>
              <w:t>Arbiter PUF</w:t>
            </w:r>
            <w:r w:rsidR="0053216B">
              <w:rPr>
                <w:rFonts w:hint="eastAsia"/>
              </w:rPr>
              <w:t>、</w:t>
            </w:r>
            <w:r>
              <w:t>RO PUF</w:t>
            </w:r>
            <w:r>
              <w:t>和</w:t>
            </w:r>
            <w:r>
              <w:t>SRAM PUF</w:t>
            </w:r>
            <w:r>
              <w:rPr>
                <w:rFonts w:hint="eastAsia"/>
              </w:rPr>
              <w:t>。</w:t>
            </w:r>
          </w:p>
          <w:p w:rsidR="00977FEC" w:rsidRDefault="00977FEC" w:rsidP="00854ACC">
            <w:r>
              <w:t>Arbiter PUF</w:t>
            </w:r>
            <w:r>
              <w:t>比较两路信号的延迟</w:t>
            </w:r>
            <w:r>
              <w:rPr>
                <w:rFonts w:hint="eastAsia"/>
              </w:rPr>
              <w:t>，</w:t>
            </w:r>
            <w:r>
              <w:t>延迟的差异来自于工艺涨落</w:t>
            </w:r>
            <w:r>
              <w:rPr>
                <w:rFonts w:hint="eastAsia"/>
              </w:rPr>
              <w:t>，</w:t>
            </w:r>
            <w:r>
              <w:t>通过一个</w:t>
            </w:r>
            <w:r>
              <w:t>D</w:t>
            </w:r>
            <w:r>
              <w:t>触发器采样</w:t>
            </w:r>
            <w:r>
              <w:rPr>
                <w:rFonts w:hint="eastAsia"/>
              </w:rPr>
              <w:t>，</w:t>
            </w:r>
            <w:r>
              <w:t>若上路数据信号先于下路时钟信号到达</w:t>
            </w:r>
            <w:r>
              <w:rPr>
                <w:rFonts w:hint="eastAsia"/>
              </w:rPr>
              <w:t>，</w:t>
            </w:r>
            <w:r>
              <w:t>则输出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，反之输出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RO</w:t>
            </w:r>
            <w:r>
              <w:t xml:space="preserve"> PUF</w:t>
            </w:r>
            <w:r>
              <w:t>比较两个</w:t>
            </w:r>
            <w:proofErr w:type="gramStart"/>
            <w:r>
              <w:t>相邻环振的</w:t>
            </w:r>
            <w:proofErr w:type="gramEnd"/>
            <w:r>
              <w:t>振荡周期</w:t>
            </w:r>
            <w:r>
              <w:rPr>
                <w:rFonts w:hint="eastAsia"/>
              </w:rPr>
              <w:t>，</w:t>
            </w:r>
            <w:r>
              <w:t>用计数器计算振荡次数</w:t>
            </w:r>
            <w:r>
              <w:rPr>
                <w:rFonts w:hint="eastAsia"/>
              </w:rPr>
              <w:t>，</w:t>
            </w:r>
            <w:r>
              <w:t>当两个计数器不相等时比较大小</w:t>
            </w:r>
            <w:r>
              <w:rPr>
                <w:rFonts w:hint="eastAsia"/>
              </w:rPr>
              <w:t>，</w:t>
            </w:r>
            <w:r>
              <w:t>输出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SRAM</w:t>
            </w:r>
            <w:r>
              <w:t xml:space="preserve"> PUF</w:t>
            </w:r>
            <w:r>
              <w:t>比较</w:t>
            </w:r>
            <w:r>
              <w:t>SRAM</w:t>
            </w:r>
            <w:r>
              <w:t>单元中耦合反相器的驱动能力</w:t>
            </w:r>
            <w:r>
              <w:rPr>
                <w:rFonts w:hint="eastAsia"/>
              </w:rPr>
              <w:t>，在上电伊始</w:t>
            </w:r>
            <w:r w:rsidR="008E7CD1">
              <w:rPr>
                <w:rFonts w:hint="eastAsia"/>
              </w:rPr>
              <w:t>确定</w:t>
            </w:r>
            <w:r>
              <w:rPr>
                <w:rFonts w:hint="eastAsia"/>
              </w:rPr>
              <w:t>单元会</w:t>
            </w:r>
            <w:proofErr w:type="gramStart"/>
            <w:r>
              <w:rPr>
                <w:rFonts w:hint="eastAsia"/>
              </w:rPr>
              <w:t>驱动哪</w:t>
            </w:r>
            <w:proofErr w:type="gramEnd"/>
            <w:r>
              <w:rPr>
                <w:rFonts w:hint="eastAsia"/>
              </w:rPr>
              <w:t>一侧节点下拉，</w:t>
            </w:r>
            <w:r>
              <w:t>以单侧节点的电压作为输出</w:t>
            </w:r>
            <w:r>
              <w:rPr>
                <w:rFonts w:hint="eastAsia"/>
              </w:rPr>
              <w:t>。</w:t>
            </w:r>
          </w:p>
          <w:p w:rsidR="00977FEC" w:rsidRDefault="0053216B" w:rsidP="00854ACC">
            <w:pPr>
              <w:rPr>
                <w:rFonts w:hint="eastAsia"/>
              </w:rPr>
            </w:pPr>
            <w:r>
              <w:rPr>
                <w:rFonts w:hint="eastAsia"/>
              </w:rPr>
              <w:t>这三种结构</w:t>
            </w:r>
            <w:r w:rsidR="00977FEC">
              <w:t>各有优劣</w:t>
            </w:r>
            <w:r>
              <w:rPr>
                <w:rFonts w:hint="eastAsia"/>
              </w:rPr>
              <w:t>。</w:t>
            </w:r>
            <w:r w:rsidR="008E7CD1">
              <w:rPr>
                <w:rFonts w:hint="eastAsia"/>
              </w:rPr>
              <w:t>Arbiter</w:t>
            </w:r>
            <w:r w:rsidR="008E7CD1">
              <w:t xml:space="preserve"> PUF</w:t>
            </w:r>
            <w:r w:rsidR="008E7CD1">
              <w:t>占用面积小</w:t>
            </w:r>
            <w:r w:rsidR="008E7CD1">
              <w:rPr>
                <w:rFonts w:hint="eastAsia"/>
              </w:rPr>
              <w:t>，</w:t>
            </w:r>
            <w:r w:rsidR="008E7CD1">
              <w:t>CRP</w:t>
            </w:r>
            <w:r w:rsidR="008E7CD1">
              <w:t>空间大</w:t>
            </w:r>
            <w:r w:rsidR="008E7CD1">
              <w:rPr>
                <w:rFonts w:hint="eastAsia"/>
              </w:rPr>
              <w:t>，</w:t>
            </w:r>
            <w:r w:rsidR="008E7CD1">
              <w:t>但是易被建模</w:t>
            </w:r>
            <w:r w:rsidR="008E7CD1">
              <w:rPr>
                <w:rFonts w:hint="eastAsia"/>
              </w:rPr>
              <w:t>，</w:t>
            </w:r>
            <w:r w:rsidR="008E7CD1">
              <w:t>安全性较差</w:t>
            </w:r>
            <w:r w:rsidR="008E7CD1">
              <w:rPr>
                <w:rFonts w:hint="eastAsia"/>
              </w:rPr>
              <w:t>；</w:t>
            </w:r>
            <w:r w:rsidR="008E7CD1">
              <w:t>RO PUF</w:t>
            </w:r>
            <w:r w:rsidR="008E7CD1">
              <w:t>稳定性高</w:t>
            </w:r>
            <w:r w:rsidR="008E7CD1">
              <w:rPr>
                <w:rFonts w:hint="eastAsia"/>
              </w:rPr>
              <w:t>，易用</w:t>
            </w:r>
            <w:r w:rsidR="008E7CD1">
              <w:rPr>
                <w:rFonts w:hint="eastAsia"/>
              </w:rPr>
              <w:t>FPGA</w:t>
            </w:r>
            <w:r w:rsidR="008E7CD1">
              <w:rPr>
                <w:rFonts w:hint="eastAsia"/>
              </w:rPr>
              <w:t>实现，</w:t>
            </w:r>
            <w:r w:rsidR="008E7CD1">
              <w:t>但是占用面积大</w:t>
            </w:r>
            <w:r w:rsidR="008E7CD1">
              <w:rPr>
                <w:rFonts w:hint="eastAsia"/>
              </w:rPr>
              <w:t>，</w:t>
            </w:r>
            <w:r w:rsidR="008E7CD1">
              <w:t>CRP</w:t>
            </w:r>
            <w:r w:rsidR="008E7CD1">
              <w:t>空间相对较小</w:t>
            </w:r>
            <w:r w:rsidR="008E7CD1">
              <w:rPr>
                <w:rFonts w:hint="eastAsia"/>
              </w:rPr>
              <w:t>，</w:t>
            </w:r>
            <w:r w:rsidR="008E7CD1">
              <w:t>熵值低</w:t>
            </w:r>
            <w:r w:rsidR="008E7CD1">
              <w:rPr>
                <w:rFonts w:hint="eastAsia"/>
              </w:rPr>
              <w:t>；</w:t>
            </w:r>
            <w:r w:rsidR="008E7CD1">
              <w:t>SRAM PUF</w:t>
            </w:r>
            <w:r w:rsidR="008E7CD1">
              <w:t>可集成在成熟</w:t>
            </w:r>
            <w:r w:rsidR="008E7CD1">
              <w:t>SRAM</w:t>
            </w:r>
            <w:r w:rsidR="008E7CD1">
              <w:t>中</w:t>
            </w:r>
            <w:r w:rsidR="008E7CD1">
              <w:rPr>
                <w:rFonts w:hint="eastAsia"/>
              </w:rPr>
              <w:t>，</w:t>
            </w:r>
            <w:r w:rsidR="008E7CD1">
              <w:t>因此可视为几乎不占用额外面积</w:t>
            </w:r>
            <w:r w:rsidR="008E7CD1">
              <w:rPr>
                <w:rFonts w:hint="eastAsia"/>
              </w:rPr>
              <w:t>，</w:t>
            </w:r>
            <w:r w:rsidR="008E7CD1">
              <w:t>CRP</w:t>
            </w:r>
            <w:r w:rsidR="008E7CD1">
              <w:t>随</w:t>
            </w:r>
            <w:r w:rsidR="008E7CD1">
              <w:t>SRAM</w:t>
            </w:r>
            <w:r w:rsidR="008E7CD1">
              <w:t>大小而定</w:t>
            </w:r>
            <w:r w:rsidR="008E7CD1">
              <w:rPr>
                <w:rFonts w:hint="eastAsia"/>
              </w:rPr>
              <w:t>，</w:t>
            </w:r>
            <w:r w:rsidR="008E7CD1">
              <w:t>但整体较小</w:t>
            </w:r>
            <w:r w:rsidR="008E7CD1">
              <w:rPr>
                <w:rFonts w:hint="eastAsia"/>
              </w:rPr>
              <w:t>，</w:t>
            </w:r>
            <w:r w:rsidR="008E7CD1">
              <w:t>容易被枚举</w:t>
            </w:r>
            <w:r w:rsidR="008E7CD1">
              <w:rPr>
                <w:rFonts w:hint="eastAsia"/>
              </w:rPr>
              <w:t>，且稳定性不高，易翻转。</w:t>
            </w:r>
          </w:p>
          <w:p w:rsidR="008823A6" w:rsidRDefault="008823A6" w:rsidP="00854ACC">
            <w:pPr>
              <w:rPr>
                <w:rFonts w:hint="eastAsia"/>
              </w:rPr>
            </w:pPr>
            <w:r>
              <w:rPr>
                <w:rFonts w:hint="eastAsia"/>
              </w:rPr>
              <w:t>与这三种结构相比，一种新型强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结构</w:t>
            </w:r>
            <w:proofErr w:type="spellStart"/>
            <w:r w:rsidRPr="00D32C9C">
              <w:rPr>
                <w:rFonts w:hint="eastAsia"/>
              </w:rPr>
              <w:t>Bistable</w:t>
            </w:r>
            <w:proofErr w:type="spellEnd"/>
            <w:r w:rsidRPr="00D32C9C">
              <w:t xml:space="preserve"> Ring PUF</w:t>
            </w:r>
            <w:r w:rsidRPr="00D32C9C">
              <w:rPr>
                <w:rFonts w:hint="eastAsia"/>
              </w:rPr>
              <w:t>（</w:t>
            </w:r>
            <w:r w:rsidRPr="00D32C9C">
              <w:t>BRPUF</w:t>
            </w:r>
            <w:r w:rsidRPr="00D32C9C">
              <w:rPr>
                <w:rFonts w:hint="eastAsia"/>
              </w:rPr>
              <w:t>）</w:t>
            </w:r>
            <w:r>
              <w:rPr>
                <w:rFonts w:hint="eastAsia"/>
              </w:rPr>
              <w:t>具有更多优点。</w:t>
            </w:r>
            <w:r w:rsidR="00B239C5" w:rsidRPr="00D32C9C">
              <w:t>BRPUF</w:t>
            </w:r>
            <w:r w:rsidR="004B4D79" w:rsidRPr="00D32C9C">
              <w:rPr>
                <w:rFonts w:hint="eastAsia"/>
              </w:rPr>
              <w:t>是在</w:t>
            </w:r>
            <w:r w:rsidR="008E7CD1">
              <w:rPr>
                <w:rFonts w:hint="eastAsia"/>
              </w:rPr>
              <w:t>2011</w:t>
            </w:r>
            <w:r w:rsidR="008E7CD1">
              <w:rPr>
                <w:rFonts w:hint="eastAsia"/>
              </w:rPr>
              <w:t>年</w:t>
            </w:r>
            <w:r w:rsidR="004B4D79" w:rsidRPr="00D32C9C">
              <w:rPr>
                <w:rFonts w:hint="eastAsia"/>
              </w:rPr>
              <w:t>H</w:t>
            </w:r>
            <w:r w:rsidR="008E7CD1">
              <w:t>.</w:t>
            </w:r>
            <w:r w:rsidR="004B4D79" w:rsidRPr="00D32C9C">
              <w:rPr>
                <w:rFonts w:hint="eastAsia"/>
              </w:rPr>
              <w:t>O</w:t>
            </w:r>
            <w:r w:rsidR="008E7CD1">
              <w:t>.</w:t>
            </w:r>
            <w:r w:rsidR="004B4D79" w:rsidRPr="00D32C9C">
              <w:rPr>
                <w:rFonts w:hint="eastAsia"/>
              </w:rPr>
              <w:t>S</w:t>
            </w:r>
            <w:r w:rsidR="008E7CD1">
              <w:t>.</w:t>
            </w:r>
            <w:r w:rsidR="004B4D79" w:rsidRPr="00D32C9C">
              <w:rPr>
                <w:rFonts w:hint="eastAsia"/>
              </w:rPr>
              <w:t>T</w:t>
            </w:r>
            <w:r w:rsidR="008E7CD1">
              <w:t>.</w:t>
            </w:r>
            <w:r w:rsidR="004B4D79" w:rsidRPr="00D32C9C">
              <w:t>会议上由慕尼黑工业大学的</w:t>
            </w:r>
            <w:proofErr w:type="spellStart"/>
            <w:r w:rsidR="004B4D79" w:rsidRPr="00D32C9C">
              <w:rPr>
                <w:rFonts w:hint="eastAsia"/>
              </w:rPr>
              <w:t>Qingqing</w:t>
            </w:r>
            <w:proofErr w:type="spellEnd"/>
            <w:r w:rsidR="004B4D79" w:rsidRPr="00D32C9C">
              <w:rPr>
                <w:rFonts w:hint="eastAsia"/>
              </w:rPr>
              <w:t xml:space="preserve"> Chen</w:t>
            </w:r>
            <w:r w:rsidR="004B4D79" w:rsidRPr="00D32C9C">
              <w:rPr>
                <w:rFonts w:hint="eastAsia"/>
              </w:rPr>
              <w:t>提出的</w:t>
            </w:r>
            <w:r w:rsidR="005E31CA" w:rsidRPr="00D32C9C">
              <w:rPr>
                <w:rFonts w:hint="eastAsia"/>
              </w:rPr>
              <w:t>，</w:t>
            </w:r>
            <w:r>
              <w:rPr>
                <w:rFonts w:hint="eastAsia"/>
              </w:rPr>
              <w:t>它</w:t>
            </w:r>
            <w:r w:rsidR="005E31CA" w:rsidRPr="00D32C9C">
              <w:rPr>
                <w:rFonts w:hint="eastAsia"/>
              </w:rPr>
              <w:t>采用</w:t>
            </w:r>
            <w:proofErr w:type="gramStart"/>
            <w:r w:rsidR="005E31CA" w:rsidRPr="00D32C9C">
              <w:rPr>
                <w:rFonts w:hint="eastAsia"/>
              </w:rPr>
              <w:t>偶数级反相器链构成</w:t>
            </w:r>
            <w:proofErr w:type="gramEnd"/>
            <w:r w:rsidR="005E31CA" w:rsidRPr="00D32C9C">
              <w:rPr>
                <w:rFonts w:hint="eastAsia"/>
              </w:rPr>
              <w:t>环路，</w:t>
            </w:r>
            <w:r w:rsidR="008E7CD1">
              <w:rPr>
                <w:rFonts w:hint="eastAsia"/>
              </w:rPr>
              <w:t>以</w:t>
            </w:r>
            <w:r w:rsidR="005E31CA" w:rsidRPr="00D32C9C">
              <w:rPr>
                <w:rFonts w:hint="eastAsia"/>
              </w:rPr>
              <w:t>环路的两种状态（</w:t>
            </w:r>
            <w:r w:rsidR="005E31CA" w:rsidRPr="00D32C9C">
              <w:rPr>
                <w:rFonts w:hint="eastAsia"/>
              </w:rPr>
              <w:t>0-</w:t>
            </w:r>
            <w:r w:rsidR="005E31CA" w:rsidRPr="00D32C9C">
              <w:t>1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0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1</w:t>
            </w:r>
            <w:r w:rsidR="005E31CA" w:rsidRPr="00D32C9C">
              <w:t>和</w:t>
            </w:r>
            <w:r w:rsidR="005E31CA" w:rsidRPr="00D32C9C">
              <w:rPr>
                <w:rFonts w:hint="eastAsia"/>
              </w:rPr>
              <w:t>1-</w:t>
            </w:r>
            <w:r w:rsidR="005E31CA" w:rsidRPr="00D32C9C">
              <w:t>0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1</w:t>
            </w:r>
            <w:r w:rsidR="005E31CA" w:rsidRPr="00D32C9C">
              <w:rPr>
                <w:rFonts w:hint="eastAsia"/>
              </w:rPr>
              <w:t>-</w:t>
            </w:r>
            <w:r w:rsidR="005E31CA" w:rsidRPr="00D32C9C">
              <w:t>0</w:t>
            </w:r>
            <w:r w:rsidR="005E31CA" w:rsidRPr="00D32C9C">
              <w:rPr>
                <w:rFonts w:hint="eastAsia"/>
              </w:rPr>
              <w:t>）</w:t>
            </w:r>
            <w:r w:rsidR="005E31CA" w:rsidRPr="00D32C9C">
              <w:t>作为激励的响应</w:t>
            </w:r>
            <w:r w:rsidR="005E31CA" w:rsidRPr="00D32C9C">
              <w:rPr>
                <w:rFonts w:hint="eastAsia"/>
              </w:rPr>
              <w:t>，其输入则是从两个与非门中选出其一接入环路中，不同与非门的接入可造成电路收敛于不同的状态，</w:t>
            </w:r>
            <w:r w:rsidR="007D31F0" w:rsidRPr="00D32C9C">
              <w:rPr>
                <w:rFonts w:hint="eastAsia"/>
              </w:rPr>
              <w:t>对于</w:t>
            </w:r>
            <w:r w:rsidR="007D31F0" w:rsidRPr="00D32C9C">
              <w:rPr>
                <w:rFonts w:hint="eastAsia"/>
              </w:rPr>
              <w:t>N</w:t>
            </w:r>
            <w:r w:rsidR="007D31F0" w:rsidRPr="00D32C9C">
              <w:t xml:space="preserve"> bit</w:t>
            </w:r>
            <w:r w:rsidR="007D31F0" w:rsidRPr="00D32C9C">
              <w:t>输入的</w:t>
            </w:r>
            <w:r w:rsidR="007D31F0" w:rsidRPr="00D32C9C">
              <w:t>BRPUF</w:t>
            </w:r>
            <w:r w:rsidR="007D31F0" w:rsidRPr="00D32C9C">
              <w:rPr>
                <w:rFonts w:hint="eastAsia"/>
              </w:rPr>
              <w:t>，</w:t>
            </w:r>
            <w:r w:rsidR="005E31CA" w:rsidRPr="00D32C9C">
              <w:rPr>
                <w:rFonts w:hint="eastAsia"/>
              </w:rPr>
              <w:t>总共有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proofErr w:type="gramStart"/>
            <w:r w:rsidR="005E31CA" w:rsidRPr="00D32C9C">
              <w:t>个</w:t>
            </w:r>
            <w:proofErr w:type="gramEnd"/>
            <w:r w:rsidR="00683295" w:rsidRPr="00D32C9C">
              <w:t>CRP</w:t>
            </w:r>
            <w:r w:rsidR="00683295" w:rsidRPr="00D32C9C">
              <w:rPr>
                <w:rFonts w:hint="eastAsia"/>
              </w:rPr>
              <w:t>。</w:t>
            </w:r>
            <w:r w:rsidR="00703DDC" w:rsidRPr="00D32C9C">
              <w:rPr>
                <w:rFonts w:hint="eastAsia"/>
              </w:rPr>
              <w:t>当前对于</w:t>
            </w:r>
            <w:r w:rsidR="00703DDC" w:rsidRPr="00D32C9C">
              <w:rPr>
                <w:rFonts w:hint="eastAsia"/>
              </w:rPr>
              <w:t>BRPUF</w:t>
            </w:r>
            <w:r w:rsidR="00703DDC" w:rsidRPr="00D32C9C">
              <w:rPr>
                <w:rFonts w:hint="eastAsia"/>
              </w:rPr>
              <w:t>有两组研究文献，分别用单层神经网络（</w:t>
            </w:r>
            <w:r w:rsidR="00703DDC" w:rsidRPr="00D32C9C">
              <w:rPr>
                <w:rFonts w:hint="eastAsia"/>
              </w:rPr>
              <w:t>ANN</w:t>
            </w:r>
            <w:r w:rsidR="00703DDC" w:rsidRPr="00D32C9C">
              <w:rPr>
                <w:rFonts w:hint="eastAsia"/>
              </w:rPr>
              <w:t>）对进行输出预测和用</w:t>
            </w:r>
            <w:r w:rsidR="00703DDC" w:rsidRPr="00D32C9C">
              <w:rPr>
                <w:rFonts w:hint="eastAsia"/>
              </w:rPr>
              <w:t>FPGA</w:t>
            </w:r>
            <w:r w:rsidR="00703DDC" w:rsidRPr="00D32C9C">
              <w:rPr>
                <w:rFonts w:hint="eastAsia"/>
              </w:rPr>
              <w:t>统计输入输出。</w:t>
            </w:r>
          </w:p>
          <w:p w:rsidR="00854ACC" w:rsidRPr="00D32C9C" w:rsidRDefault="00703DDC" w:rsidP="00854ACC">
            <w:r w:rsidRPr="00D32C9C">
              <w:rPr>
                <w:rFonts w:hint="eastAsia"/>
              </w:rPr>
              <w:t>本</w:t>
            </w:r>
            <w:r w:rsidR="008823A6">
              <w:rPr>
                <w:rFonts w:hint="eastAsia"/>
              </w:rPr>
              <w:t>论</w:t>
            </w:r>
            <w:r w:rsidRPr="00D32C9C">
              <w:rPr>
                <w:rFonts w:hint="eastAsia"/>
              </w:rPr>
              <w:t>文基于前人研究成果，深入分析</w:t>
            </w:r>
            <w:r w:rsidRPr="00D32C9C">
              <w:rPr>
                <w:rFonts w:hint="eastAsia"/>
              </w:rPr>
              <w:t>BRPUF</w:t>
            </w:r>
            <w:r w:rsidRPr="00D32C9C">
              <w:rPr>
                <w:rFonts w:hint="eastAsia"/>
              </w:rPr>
              <w:t>的响应机理，提出了基于延迟时间的电路模型。该模型能够准确描述</w:t>
            </w:r>
            <w:r w:rsidRPr="00D32C9C">
              <w:rPr>
                <w:rFonts w:hint="eastAsia"/>
              </w:rPr>
              <w:t>BRPUF</w:t>
            </w:r>
            <w:r w:rsidRPr="00D32C9C">
              <w:rPr>
                <w:rFonts w:hint="eastAsia"/>
              </w:rPr>
              <w:t>的响应过程，基于此模型的模式识别算法可使对</w:t>
            </w:r>
            <w:r w:rsidRPr="00D32C9C">
              <w:rPr>
                <w:rFonts w:hint="eastAsia"/>
              </w:rPr>
              <w:t>BRPUF</w:t>
            </w:r>
            <w:r w:rsidRPr="00D32C9C">
              <w:rPr>
                <w:rFonts w:hint="eastAsia"/>
              </w:rPr>
              <w:t>的输出预测率达到</w:t>
            </w:r>
            <w:r w:rsidRPr="00D32C9C">
              <w:rPr>
                <w:rFonts w:hint="eastAsia"/>
              </w:rPr>
              <w:t>95%</w:t>
            </w:r>
            <w:r w:rsidRPr="00D32C9C">
              <w:rPr>
                <w:rFonts w:hint="eastAsia"/>
              </w:rPr>
              <w:t>以上</w:t>
            </w:r>
            <w:r w:rsidR="00981B3E" w:rsidRPr="00D32C9C">
              <w:rPr>
                <w:rFonts w:hint="eastAsia"/>
              </w:rPr>
              <w:t>。</w:t>
            </w:r>
            <w:r w:rsidR="008823A6">
              <w:rPr>
                <w:rFonts w:hint="eastAsia"/>
              </w:rPr>
              <w:t>论</w:t>
            </w:r>
            <w:r w:rsidR="008823A6" w:rsidRPr="00D32C9C">
              <w:rPr>
                <w:rFonts w:hint="eastAsia"/>
              </w:rPr>
              <w:t>文</w:t>
            </w:r>
            <w:r w:rsidR="004F480C" w:rsidRPr="00D32C9C">
              <w:rPr>
                <w:rFonts w:hint="eastAsia"/>
              </w:rPr>
              <w:t>详细给出</w:t>
            </w:r>
            <w:r w:rsidR="008823A6">
              <w:rPr>
                <w:rFonts w:hint="eastAsia"/>
              </w:rPr>
              <w:t>了</w:t>
            </w:r>
            <w:r w:rsidR="004F480C" w:rsidRPr="00D32C9C">
              <w:rPr>
                <w:rFonts w:hint="eastAsia"/>
              </w:rPr>
              <w:t>该模型的推导过程。</w:t>
            </w:r>
          </w:p>
          <w:p w:rsidR="004F480C" w:rsidRPr="00D32C9C" w:rsidRDefault="003F089B" w:rsidP="00854ACC">
            <w:r w:rsidRPr="00D32C9C">
              <w:t>为了改进</w:t>
            </w:r>
            <w:r w:rsidRPr="00D32C9C">
              <w:t>BRPUF</w:t>
            </w:r>
            <w:r w:rsidRPr="00D32C9C">
              <w:t>的不良结果</w:t>
            </w:r>
            <w:r w:rsidRPr="00D32C9C">
              <w:rPr>
                <w:rFonts w:hint="eastAsia"/>
              </w:rPr>
              <w:t>，</w:t>
            </w:r>
            <w:r w:rsidR="008823A6">
              <w:rPr>
                <w:rFonts w:hint="eastAsia"/>
              </w:rPr>
              <w:t>论</w:t>
            </w:r>
            <w:r w:rsidRPr="00D32C9C">
              <w:t>文继续提出</w:t>
            </w:r>
            <w:r w:rsidR="008823A6">
              <w:rPr>
                <w:rFonts w:hint="eastAsia"/>
              </w:rPr>
              <w:t>了</w:t>
            </w:r>
            <w:r w:rsidRPr="00D32C9C">
              <w:t>改进型</w:t>
            </w:r>
            <w:r w:rsidRPr="00D32C9C">
              <w:t>PUF</w:t>
            </w:r>
            <w:r w:rsidRPr="00D32C9C">
              <w:t>结构</w:t>
            </w:r>
            <w:r w:rsidRPr="00D32C9C">
              <w:rPr>
                <w:rFonts w:hint="eastAsia"/>
              </w:rPr>
              <w:t>，</w:t>
            </w:r>
            <w:r w:rsidR="008E7CD1">
              <w:rPr>
                <w:rFonts w:hint="eastAsia"/>
              </w:rPr>
              <w:t>提出的结构综合了</w:t>
            </w:r>
            <w:r w:rsidR="008E7CD1">
              <w:rPr>
                <w:rFonts w:hint="eastAsia"/>
              </w:rPr>
              <w:t>Arbiter</w:t>
            </w:r>
            <w:r w:rsidR="009D7025">
              <w:t xml:space="preserve"> PUF</w:t>
            </w:r>
            <w:r w:rsidR="008E7CD1">
              <w:rPr>
                <w:rFonts w:hint="eastAsia"/>
              </w:rPr>
              <w:t>和</w:t>
            </w:r>
            <w:r w:rsidR="009D7025">
              <w:rPr>
                <w:rFonts w:hint="eastAsia"/>
              </w:rPr>
              <w:t>BRPUF</w:t>
            </w:r>
            <w:r w:rsidR="009D7025">
              <w:rPr>
                <w:rFonts w:hint="eastAsia"/>
              </w:rPr>
              <w:t>的优点，</w:t>
            </w:r>
            <w:r w:rsidRPr="00D32C9C">
              <w:t>利用级联交换器代替与非门在环路中的延迟路径</w:t>
            </w:r>
            <w:r w:rsidRPr="00D32C9C">
              <w:rPr>
                <w:rFonts w:hint="eastAsia"/>
              </w:rPr>
              <w:t>，</w:t>
            </w:r>
            <w:r w:rsidRPr="00D32C9C">
              <w:t>降低</w:t>
            </w:r>
            <w:r w:rsidRPr="00D32C9C">
              <w:t>BRPUF</w:t>
            </w:r>
            <w:r w:rsidRPr="00D32C9C">
              <w:t>的系统偏移</w:t>
            </w:r>
            <w:r w:rsidRPr="00D32C9C">
              <w:rPr>
                <w:rFonts w:hint="eastAsia"/>
              </w:rPr>
              <w:t>，</w:t>
            </w:r>
            <w:r w:rsidRPr="00D32C9C">
              <w:t>改进了</w:t>
            </w:r>
            <w:r w:rsidRPr="00D32C9C">
              <w:t>PUF</w:t>
            </w:r>
            <w:r w:rsidRPr="00D32C9C">
              <w:t>的分布结果</w:t>
            </w:r>
            <w:r w:rsidRPr="00D32C9C">
              <w:rPr>
                <w:rFonts w:hint="eastAsia"/>
              </w:rPr>
              <w:t>；</w:t>
            </w:r>
            <w:r w:rsidR="008823A6">
              <w:rPr>
                <w:rFonts w:hint="eastAsia"/>
              </w:rPr>
              <w:t>论</w:t>
            </w:r>
            <w:r w:rsidR="008823A6" w:rsidRPr="00D32C9C">
              <w:rPr>
                <w:rFonts w:hint="eastAsia"/>
              </w:rPr>
              <w:t>文</w:t>
            </w:r>
            <w:r w:rsidRPr="00D32C9C">
              <w:rPr>
                <w:rFonts w:hint="eastAsia"/>
              </w:rPr>
              <w:t>同样给出了改进型</w:t>
            </w:r>
            <w:r w:rsidRPr="00D32C9C">
              <w:rPr>
                <w:rFonts w:hint="eastAsia"/>
              </w:rPr>
              <w:t>PUF</w:t>
            </w:r>
            <w:r w:rsidRPr="00D32C9C">
              <w:rPr>
                <w:rFonts w:hint="eastAsia"/>
              </w:rPr>
              <w:t>的模型，模式识别算法对于此模型并不能很好的预测输出结果，</w:t>
            </w:r>
            <w:r w:rsidR="00E405B2" w:rsidRPr="00D32C9C">
              <w:rPr>
                <w:rFonts w:hint="eastAsia"/>
              </w:rPr>
              <w:t>经过</w:t>
            </w:r>
            <w:r w:rsidR="00E405B2" w:rsidRPr="00D32C9C">
              <w:rPr>
                <w:rFonts w:hint="eastAsia"/>
              </w:rPr>
              <w:t>1000</w:t>
            </w:r>
            <w:r w:rsidR="00E405B2" w:rsidRPr="00D32C9C">
              <w:rPr>
                <w:rFonts w:hint="eastAsia"/>
              </w:rPr>
              <w:t>对</w:t>
            </w:r>
            <w:r w:rsidR="00E405B2" w:rsidRPr="00D32C9C">
              <w:rPr>
                <w:rFonts w:hint="eastAsia"/>
              </w:rPr>
              <w:t>CRP</w:t>
            </w:r>
            <w:r w:rsidR="00E405B2" w:rsidRPr="00D32C9C">
              <w:rPr>
                <w:rFonts w:hint="eastAsia"/>
              </w:rPr>
              <w:t>的训练，</w:t>
            </w:r>
            <w:bookmarkStart w:id="0" w:name="_GoBack"/>
            <w:bookmarkEnd w:id="0"/>
            <w:r w:rsidR="00E405B2" w:rsidRPr="00D32C9C">
              <w:rPr>
                <w:rFonts w:hint="eastAsia"/>
              </w:rPr>
              <w:t>对</w:t>
            </w:r>
            <w:r w:rsidR="00E405B2" w:rsidRPr="00D32C9C">
              <w:rPr>
                <w:rFonts w:hint="eastAsia"/>
              </w:rPr>
              <w:t>32</w:t>
            </w:r>
            <w:r w:rsidR="00E405B2" w:rsidRPr="00D32C9C">
              <w:t xml:space="preserve"> </w:t>
            </w:r>
            <w:r w:rsidR="00E405B2" w:rsidRPr="00D32C9C">
              <w:rPr>
                <w:rFonts w:hint="eastAsia"/>
              </w:rPr>
              <w:t>bit</w:t>
            </w:r>
            <w:r w:rsidR="00E405B2" w:rsidRPr="00D32C9C">
              <w:t xml:space="preserve"> </w:t>
            </w:r>
            <w:r w:rsidR="00E405B2" w:rsidRPr="00D32C9C">
              <w:t>新</w:t>
            </w:r>
            <w:r w:rsidR="00E405B2" w:rsidRPr="00D32C9C">
              <w:t>PUF</w:t>
            </w:r>
            <w:r w:rsidR="00E405B2" w:rsidRPr="00D32C9C">
              <w:t>的预测率最高不超过</w:t>
            </w:r>
            <w:r w:rsidR="00E405B2" w:rsidRPr="00D32C9C">
              <w:rPr>
                <w:rFonts w:hint="eastAsia"/>
              </w:rPr>
              <w:t>87%</w:t>
            </w:r>
            <w:r w:rsidR="00E405B2" w:rsidRPr="00D32C9C">
              <w:rPr>
                <w:rFonts w:hint="eastAsia"/>
              </w:rPr>
              <w:t>。</w:t>
            </w:r>
          </w:p>
          <w:p w:rsidR="00981B3E" w:rsidRPr="009D7025" w:rsidRDefault="00981B3E" w:rsidP="00854ACC"/>
          <w:p w:rsidR="00854ACC" w:rsidRPr="00D32C9C" w:rsidRDefault="00854ACC" w:rsidP="00854ACC">
            <w:r w:rsidRPr="00D32C9C">
              <w:rPr>
                <w:rFonts w:hint="eastAsia"/>
              </w:rPr>
              <w:t>三、拟采取的研究方法</w:t>
            </w:r>
          </w:p>
          <w:p w:rsidR="00854ACC" w:rsidRPr="00D32C9C" w:rsidRDefault="006C3AB2" w:rsidP="00854ACC">
            <w:r w:rsidRPr="00D32C9C">
              <w:t>采用</w:t>
            </w:r>
            <w:r w:rsidRPr="00D32C9C">
              <w:t>HSPICE</w:t>
            </w:r>
            <w:r w:rsidRPr="00D32C9C">
              <w:t>与</w:t>
            </w:r>
            <w:r w:rsidRPr="00D32C9C">
              <w:t>FPGA</w:t>
            </w:r>
            <w:r w:rsidRPr="00D32C9C">
              <w:t>交替仿真的方法</w:t>
            </w:r>
            <w:r w:rsidRPr="00D32C9C">
              <w:rPr>
                <w:rFonts w:hint="eastAsia"/>
              </w:rPr>
              <w:t>，</w:t>
            </w:r>
            <w:r w:rsidRPr="00D32C9C">
              <w:t>通过</w:t>
            </w:r>
            <w:r w:rsidRPr="00D32C9C">
              <w:t>HSPICE</w:t>
            </w:r>
            <w:r w:rsidRPr="00D32C9C">
              <w:t>模拟低</w:t>
            </w:r>
            <w:r w:rsidRPr="00D32C9C">
              <w:t>Bit PUF</w:t>
            </w:r>
            <w:r w:rsidR="00334DBF" w:rsidRPr="00D32C9C">
              <w:t>的所有节点电压特性</w:t>
            </w:r>
            <w:r w:rsidR="00334DBF" w:rsidRPr="00D32C9C">
              <w:rPr>
                <w:rFonts w:hint="eastAsia"/>
              </w:rPr>
              <w:t>，</w:t>
            </w:r>
            <w:r w:rsidR="00334DBF" w:rsidRPr="00D32C9C">
              <w:t>利用</w:t>
            </w:r>
            <w:r w:rsidR="00334DBF" w:rsidRPr="00D32C9C">
              <w:t>FPGA</w:t>
            </w:r>
            <w:r w:rsidR="00334DBF" w:rsidRPr="00D32C9C">
              <w:t>测试</w:t>
            </w:r>
            <w:r w:rsidR="00334DBF" w:rsidRPr="00D32C9C">
              <w:rPr>
                <w:rFonts w:hint="eastAsia"/>
              </w:rPr>
              <w:t>32 bit</w:t>
            </w:r>
            <w:r w:rsidR="00334DBF" w:rsidRPr="00D32C9C">
              <w:rPr>
                <w:rFonts w:hint="eastAsia"/>
              </w:rPr>
              <w:t>的实时响应。收集的数据按</w:t>
            </w:r>
            <w:r w:rsidR="00334DBF" w:rsidRPr="00D32C9C">
              <w:rPr>
                <w:rFonts w:hint="eastAsia"/>
              </w:rPr>
              <w:t>CSR</w:t>
            </w:r>
            <w:r w:rsidR="00334DBF" w:rsidRPr="00D32C9C">
              <w:rPr>
                <w:rFonts w:hint="eastAsia"/>
              </w:rPr>
              <w:t>格式存储，通过</w:t>
            </w:r>
            <w:r w:rsidR="00334DBF" w:rsidRPr="00D32C9C">
              <w:rPr>
                <w:rFonts w:hint="eastAsia"/>
              </w:rPr>
              <w:t>Matlab</w:t>
            </w:r>
            <w:r w:rsidR="00334DBF" w:rsidRPr="00D32C9C">
              <w:rPr>
                <w:rFonts w:hint="eastAsia"/>
              </w:rPr>
              <w:t>编写脚本加以分析，</w:t>
            </w:r>
            <w:r w:rsidR="00334DBF" w:rsidRPr="00D32C9C">
              <w:rPr>
                <w:rFonts w:hint="eastAsia"/>
              </w:rPr>
              <w:t>Matlab</w:t>
            </w:r>
            <w:r w:rsidR="00334DBF" w:rsidRPr="00D32C9C">
              <w:rPr>
                <w:rFonts w:hint="eastAsia"/>
              </w:rPr>
              <w:t>中自带支持向量机（</w:t>
            </w:r>
            <w:r w:rsidR="00334DBF" w:rsidRPr="00D32C9C">
              <w:rPr>
                <w:rFonts w:hint="eastAsia"/>
              </w:rPr>
              <w:t>SVM</w:t>
            </w:r>
            <w:r w:rsidR="00334DBF" w:rsidRPr="00D32C9C">
              <w:rPr>
                <w:rFonts w:hint="eastAsia"/>
              </w:rPr>
              <w:t>）的训练和预测函数，用以拟合超平面表达式。</w:t>
            </w:r>
          </w:p>
          <w:p w:rsidR="00334DBF" w:rsidRDefault="00334DBF" w:rsidP="00854ACC">
            <w:r w:rsidRPr="00D32C9C">
              <w:t>PUF</w:t>
            </w:r>
            <w:r w:rsidRPr="00D32C9C">
              <w:t>的结果需要统计分析</w:t>
            </w:r>
            <w:r w:rsidRPr="00D32C9C">
              <w:rPr>
                <w:rFonts w:hint="eastAsia"/>
              </w:rPr>
              <w:t>，</w:t>
            </w:r>
            <w:r w:rsidR="009D7025">
              <w:rPr>
                <w:rFonts w:hint="eastAsia"/>
              </w:rPr>
              <w:t>因此需要借助脚本语言自动化辅助仿真。</w:t>
            </w:r>
            <w:r w:rsidRPr="00D32C9C">
              <w:t>在</w:t>
            </w:r>
            <w:proofErr w:type="gramStart"/>
            <w:r w:rsidRPr="00D32C9C">
              <w:t>仿真低</w:t>
            </w:r>
            <w:proofErr w:type="gramEnd"/>
            <w:r w:rsidRPr="00D32C9C">
              <w:t>Bit PUF</w:t>
            </w:r>
            <w:r w:rsidRPr="00D32C9C">
              <w:t>时</w:t>
            </w:r>
            <w:r w:rsidRPr="00D32C9C">
              <w:rPr>
                <w:rFonts w:hint="eastAsia"/>
              </w:rPr>
              <w:t>，</w:t>
            </w:r>
            <w:r w:rsidRPr="00D32C9C">
              <w:t>采用</w:t>
            </w:r>
            <w:r w:rsidRPr="00D32C9C">
              <w:t>Monte Carlo</w:t>
            </w:r>
            <w:r w:rsidR="00837400" w:rsidRPr="00D32C9C">
              <w:t>方法</w:t>
            </w:r>
            <w:r w:rsidR="00837400" w:rsidRPr="00D32C9C">
              <w:rPr>
                <w:rFonts w:hint="eastAsia"/>
              </w:rPr>
              <w:t>，</w:t>
            </w:r>
            <w:r w:rsidR="00837400" w:rsidRPr="00D32C9C">
              <w:t>在</w:t>
            </w:r>
            <w:r w:rsidR="00837400" w:rsidRPr="00D32C9C">
              <w:t>SMIC 40nm</w:t>
            </w:r>
            <w:r w:rsidR="00837400" w:rsidRPr="00D32C9C">
              <w:t>工艺</w:t>
            </w:r>
            <w:proofErr w:type="gramStart"/>
            <w:r w:rsidR="00837400" w:rsidRPr="00D32C9C">
              <w:t>制程下</w:t>
            </w:r>
            <w:proofErr w:type="gramEnd"/>
            <w:r w:rsidR="00837400" w:rsidRPr="00D32C9C">
              <w:t>仿真</w:t>
            </w:r>
            <w:r w:rsidR="00837400" w:rsidRPr="00D32C9C">
              <w:rPr>
                <w:rFonts w:hint="eastAsia"/>
              </w:rPr>
              <w:t>，</w:t>
            </w:r>
            <w:r w:rsidR="00837400" w:rsidRPr="00D32C9C">
              <w:t>取仿真次数为</w:t>
            </w:r>
            <w:r w:rsidR="00837400" w:rsidRPr="00D32C9C">
              <w:rPr>
                <w:rFonts w:hint="eastAsia"/>
              </w:rPr>
              <w:t>1000</w:t>
            </w:r>
            <w:r w:rsidR="00837400" w:rsidRPr="00D32C9C">
              <w:rPr>
                <w:rFonts w:hint="eastAsia"/>
              </w:rPr>
              <w:t>，</w:t>
            </w:r>
            <w:r w:rsidR="009D7025">
              <w:rPr>
                <w:rFonts w:hint="eastAsia"/>
              </w:rPr>
              <w:t>自动采样</w:t>
            </w:r>
            <w:r w:rsidR="00837400" w:rsidRPr="00D32C9C">
              <w:rPr>
                <w:rFonts w:hint="eastAsia"/>
              </w:rPr>
              <w:t>输出接点电压</w:t>
            </w:r>
            <w:r w:rsidR="009D7025">
              <w:rPr>
                <w:rFonts w:hint="eastAsia"/>
              </w:rPr>
              <w:t>，通过特定算法</w:t>
            </w:r>
            <w:r w:rsidR="00837400" w:rsidRPr="00D32C9C">
              <w:rPr>
                <w:rFonts w:hint="eastAsia"/>
              </w:rPr>
              <w:t>判断电路输出。在用</w:t>
            </w:r>
            <w:r w:rsidR="00837400" w:rsidRPr="00D32C9C">
              <w:rPr>
                <w:rFonts w:hint="eastAsia"/>
              </w:rPr>
              <w:t>FPGA</w:t>
            </w:r>
            <w:r w:rsidR="00837400" w:rsidRPr="00D32C9C">
              <w:rPr>
                <w:rFonts w:hint="eastAsia"/>
              </w:rPr>
              <w:t>实现高</w:t>
            </w:r>
            <w:r w:rsidR="00837400" w:rsidRPr="00D32C9C">
              <w:rPr>
                <w:rFonts w:hint="eastAsia"/>
              </w:rPr>
              <w:t>Bit</w:t>
            </w:r>
            <w:r w:rsidR="00837400" w:rsidRPr="00D32C9C">
              <w:t xml:space="preserve"> PUF</w:t>
            </w:r>
            <w:r w:rsidR="00837400" w:rsidRPr="00D32C9C">
              <w:t>时</w:t>
            </w:r>
            <w:r w:rsidR="00837400" w:rsidRPr="00D32C9C">
              <w:rPr>
                <w:rFonts w:hint="eastAsia"/>
              </w:rPr>
              <w:t>，</w:t>
            </w:r>
            <w:r w:rsidR="00837400" w:rsidRPr="00D32C9C">
              <w:t>用多个</w:t>
            </w:r>
            <w:r w:rsidR="00837400" w:rsidRPr="00D32C9C">
              <w:t>FPGA</w:t>
            </w:r>
            <w:r w:rsidR="00837400" w:rsidRPr="00D32C9C">
              <w:t>下载同样的</w:t>
            </w:r>
            <w:r w:rsidR="00837400" w:rsidRPr="00D32C9C">
              <w:t>SOF</w:t>
            </w:r>
            <w:r w:rsidR="00837400" w:rsidRPr="00D32C9C">
              <w:t>文件</w:t>
            </w:r>
            <w:r w:rsidR="00837400" w:rsidRPr="00D32C9C">
              <w:rPr>
                <w:rFonts w:hint="eastAsia"/>
              </w:rPr>
              <w:t>，</w:t>
            </w:r>
            <w:r w:rsidR="00E75CAE" w:rsidRPr="00D32C9C">
              <w:t>同时在单</w:t>
            </w:r>
            <w:r w:rsidR="00E75CAE" w:rsidRPr="00D32C9C">
              <w:t>FPGA</w:t>
            </w:r>
            <w:r w:rsidR="00E75CAE" w:rsidRPr="00D32C9C">
              <w:t>上实现多</w:t>
            </w:r>
            <w:r w:rsidR="00E75CAE" w:rsidRPr="00D32C9C">
              <w:t>PUF</w:t>
            </w:r>
            <w:r w:rsidR="00E75CAE" w:rsidRPr="00D32C9C">
              <w:t>单元</w:t>
            </w:r>
            <w:r w:rsidR="00E75CAE" w:rsidRPr="00D32C9C">
              <w:rPr>
                <w:rFonts w:hint="eastAsia"/>
              </w:rPr>
              <w:t>，</w:t>
            </w:r>
            <w:r w:rsidR="00E75CAE" w:rsidRPr="00D32C9C">
              <w:t>用于模拟晶</w:t>
            </w:r>
            <w:proofErr w:type="gramStart"/>
            <w:r w:rsidR="00E75CAE" w:rsidRPr="00D32C9C">
              <w:t>圆不同</w:t>
            </w:r>
            <w:proofErr w:type="gramEnd"/>
            <w:r w:rsidR="00E75CAE" w:rsidRPr="00D32C9C">
              <w:t>位置之间的工艺偏差</w:t>
            </w:r>
            <w:r w:rsidR="00E75CAE" w:rsidRPr="00D32C9C">
              <w:rPr>
                <w:rFonts w:hint="eastAsia"/>
              </w:rPr>
              <w:t>。</w:t>
            </w:r>
            <w:r w:rsidR="009D7025">
              <w:rPr>
                <w:rFonts w:hint="eastAsia"/>
              </w:rPr>
              <w:t>为了使</w:t>
            </w:r>
            <w:r w:rsidR="009D7025">
              <w:rPr>
                <w:rFonts w:hint="eastAsia"/>
              </w:rPr>
              <w:t>FPGA</w:t>
            </w:r>
            <w:r w:rsidR="009D7025">
              <w:rPr>
                <w:rFonts w:hint="eastAsia"/>
              </w:rPr>
              <w:t>中布线结果尽可能平衡，用</w:t>
            </w:r>
            <w:proofErr w:type="spellStart"/>
            <w:r w:rsidR="009D7025">
              <w:rPr>
                <w:rFonts w:hint="eastAsia"/>
              </w:rPr>
              <w:t>Quartus</w:t>
            </w:r>
            <w:proofErr w:type="spellEnd"/>
            <w:r w:rsidR="009D7025">
              <w:t xml:space="preserve"> </w:t>
            </w:r>
            <w:r w:rsidR="009D7025">
              <w:rPr>
                <w:rFonts w:hint="eastAsia"/>
              </w:rPr>
              <w:t>II</w:t>
            </w:r>
            <w:r w:rsidR="009D7025">
              <w:rPr>
                <w:rFonts w:hint="eastAsia"/>
              </w:rPr>
              <w:t>中的</w:t>
            </w:r>
            <w:proofErr w:type="spellStart"/>
            <w:r w:rsidR="009D7025">
              <w:rPr>
                <w:rFonts w:hint="eastAsia"/>
              </w:rPr>
              <w:t>Logiclock</w:t>
            </w:r>
            <w:proofErr w:type="spellEnd"/>
            <w:r w:rsidR="009D7025">
              <w:rPr>
                <w:rFonts w:hint="eastAsia"/>
              </w:rPr>
              <w:t>功能将元件锁定在指定</w:t>
            </w:r>
            <w:r w:rsidR="009D7025">
              <w:rPr>
                <w:rFonts w:hint="eastAsia"/>
              </w:rPr>
              <w:t>LAB</w:t>
            </w:r>
            <w:r w:rsidR="009D7025">
              <w:rPr>
                <w:rFonts w:hint="eastAsia"/>
              </w:rPr>
              <w:t>，指定</w:t>
            </w:r>
            <w:r w:rsidR="009D7025">
              <w:rPr>
                <w:rFonts w:hint="eastAsia"/>
              </w:rPr>
              <w:t>LAB</w:t>
            </w:r>
            <w:r w:rsidR="009D7025">
              <w:rPr>
                <w:rFonts w:hint="eastAsia"/>
              </w:rPr>
              <w:t>位置的参数由</w:t>
            </w:r>
            <w:r w:rsidR="009D7025">
              <w:rPr>
                <w:rFonts w:hint="eastAsia"/>
              </w:rPr>
              <w:t>Python</w:t>
            </w:r>
            <w:r w:rsidR="009D7025">
              <w:rPr>
                <w:rFonts w:hint="eastAsia"/>
              </w:rPr>
              <w:t>脚本程序生成并输入给</w:t>
            </w:r>
            <w:proofErr w:type="spellStart"/>
            <w:r w:rsidR="009D7025">
              <w:rPr>
                <w:rFonts w:hint="eastAsia"/>
              </w:rPr>
              <w:t>Quartus</w:t>
            </w:r>
            <w:proofErr w:type="spellEnd"/>
            <w:r w:rsidR="009D7025">
              <w:t xml:space="preserve"> </w:t>
            </w:r>
            <w:r w:rsidR="009D7025">
              <w:rPr>
                <w:rFonts w:hint="eastAsia"/>
              </w:rPr>
              <w:t>II</w:t>
            </w:r>
            <w:r w:rsidR="009D7025">
              <w:rPr>
                <w:rFonts w:hint="eastAsia"/>
              </w:rPr>
              <w:t>。</w:t>
            </w:r>
            <w:r w:rsidR="00845C66" w:rsidRPr="00D32C9C">
              <w:t>所有</w:t>
            </w:r>
            <w:r w:rsidR="00845C66" w:rsidRPr="00D32C9C">
              <w:t>FPGA</w:t>
            </w:r>
            <w:r w:rsidR="00845C66" w:rsidRPr="00D32C9C">
              <w:t>采用同一电压</w:t>
            </w:r>
            <w:r w:rsidR="00F82D2F">
              <w:rPr>
                <w:rFonts w:hint="eastAsia"/>
              </w:rPr>
              <w:t>、</w:t>
            </w:r>
            <w:r w:rsidR="00845C66" w:rsidRPr="00D32C9C">
              <w:t>同一室温</w:t>
            </w:r>
            <w:r w:rsidR="00845C66" w:rsidRPr="00D32C9C">
              <w:rPr>
                <w:rFonts w:hint="eastAsia"/>
              </w:rPr>
              <w:t>，</w:t>
            </w:r>
            <w:r w:rsidR="00845C66" w:rsidRPr="00D32C9C">
              <w:t>以杜绝</w:t>
            </w:r>
            <w:r w:rsidR="00845C66" w:rsidRPr="00D32C9C">
              <w:t>PVT</w:t>
            </w:r>
            <w:r w:rsidR="00845C66" w:rsidRPr="00D32C9C">
              <w:t>变化的干扰</w:t>
            </w:r>
            <w:r w:rsidR="00845C66" w:rsidRPr="00D32C9C">
              <w:rPr>
                <w:rFonts w:hint="eastAsia"/>
              </w:rPr>
              <w:t>。</w:t>
            </w:r>
            <w:r w:rsidR="00845C66" w:rsidRPr="00D32C9C">
              <w:t>同时也在同一</w:t>
            </w:r>
            <w:r w:rsidR="00845C66" w:rsidRPr="00D32C9C">
              <w:t>FPGA</w:t>
            </w:r>
            <w:r w:rsidR="00845C66" w:rsidRPr="00D32C9C">
              <w:t>上实现了</w:t>
            </w:r>
            <w:r w:rsidR="00845C66" w:rsidRPr="00D32C9C">
              <w:t>BRPUF</w:t>
            </w:r>
            <w:r w:rsidR="00845C66" w:rsidRPr="00D32C9C">
              <w:t>和</w:t>
            </w:r>
            <w:r w:rsidR="00845C66" w:rsidRPr="00D32C9C">
              <w:t>Arbiter PUF</w:t>
            </w:r>
            <w:r w:rsidR="00F82D2F">
              <w:rPr>
                <w:rFonts w:hint="eastAsia"/>
              </w:rPr>
              <w:t>，</w:t>
            </w:r>
            <w:r w:rsidR="00845C66" w:rsidRPr="00D32C9C">
              <w:t>以作对比</w:t>
            </w:r>
            <w:r w:rsidR="00845C66" w:rsidRPr="00D32C9C">
              <w:rPr>
                <w:rFonts w:hint="eastAsia"/>
              </w:rPr>
              <w:t>。</w:t>
            </w:r>
          </w:p>
          <w:p w:rsidR="009D7025" w:rsidRDefault="009D7025" w:rsidP="00854ACC">
            <w:r>
              <w:t>最后将收集到的数据按统一格式处理</w:t>
            </w:r>
            <w:r>
              <w:rPr>
                <w:rFonts w:hint="eastAsia"/>
              </w:rPr>
              <w:t>，</w:t>
            </w:r>
            <w:r>
              <w:t>输入到</w:t>
            </w:r>
            <w:r>
              <w:t>Matlab</w:t>
            </w:r>
            <w:r>
              <w:t>程序中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Matlab</w:t>
            </w:r>
            <w:r>
              <w:rPr>
                <w:rFonts w:hint="eastAsia"/>
              </w:rPr>
              <w:t>对数据进行计算，得到分布结果并拟合</w:t>
            </w:r>
            <w:r>
              <w:rPr>
                <w:rFonts w:hint="eastAsia"/>
              </w:rPr>
              <w:t>SVM</w:t>
            </w:r>
            <w:r>
              <w:rPr>
                <w:rFonts w:hint="eastAsia"/>
              </w:rPr>
              <w:t>超平面，最后用拟合结果对数据进行分类，将分类结果与</w:t>
            </w: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和仿真结果对比得到预测率。</w:t>
            </w:r>
          </w:p>
          <w:p w:rsidR="009D7025" w:rsidRPr="009D7025" w:rsidRDefault="009D7025" w:rsidP="00854ACC">
            <w:r>
              <w:t>由于实验条件限制</w:t>
            </w:r>
            <w:r>
              <w:rPr>
                <w:rFonts w:hint="eastAsia"/>
              </w:rPr>
              <w:t>，</w:t>
            </w:r>
            <w:r>
              <w:t>FPGA</w:t>
            </w:r>
            <w:r>
              <w:t>电路不能提供电压</w:t>
            </w:r>
            <w:r>
              <w:rPr>
                <w:rFonts w:hint="eastAsia"/>
              </w:rPr>
              <w:t>、</w:t>
            </w:r>
            <w:r>
              <w:t>温度的波动测量</w:t>
            </w:r>
            <w:r>
              <w:rPr>
                <w:rFonts w:hint="eastAsia"/>
              </w:rPr>
              <w:t>，</w:t>
            </w:r>
            <w:r>
              <w:t>因此</w:t>
            </w:r>
            <w:r>
              <w:t>PVT</w:t>
            </w:r>
            <w:r>
              <w:t>特性主要由</w:t>
            </w:r>
            <w:r>
              <w:t>HSPICE</w:t>
            </w:r>
            <w:r>
              <w:t>仿</w:t>
            </w:r>
            <w:r>
              <w:lastRenderedPageBreak/>
              <w:t>真产生数据</w:t>
            </w:r>
            <w:r>
              <w:rPr>
                <w:rFonts w:hint="eastAsia"/>
              </w:rPr>
              <w:t>。</w:t>
            </w:r>
          </w:p>
          <w:p w:rsidR="00845C66" w:rsidRPr="00D32C9C" w:rsidRDefault="00845C66" w:rsidP="00854ACC"/>
          <w:p w:rsidR="00854ACC" w:rsidRPr="00D32C9C" w:rsidRDefault="00854ACC" w:rsidP="00854ACC">
            <w:r w:rsidRPr="00D32C9C">
              <w:rPr>
                <w:rFonts w:hint="eastAsia"/>
              </w:rPr>
              <w:t>四、预期研究结果</w:t>
            </w:r>
          </w:p>
          <w:p w:rsidR="00F82D2F" w:rsidRDefault="00B7434E" w:rsidP="00854ACC">
            <w:pPr>
              <w:rPr>
                <w:rFonts w:hint="eastAsia"/>
              </w:rPr>
            </w:pPr>
            <w:r>
              <w:t>PUF</w:t>
            </w:r>
            <w:r>
              <w:t>的设计指标如下</w:t>
            </w:r>
            <w:r>
              <w:rPr>
                <w:rFonts w:hint="eastAsia"/>
              </w:rPr>
              <w:t>：</w:t>
            </w:r>
          </w:p>
          <w:p w:rsidR="00B7434E" w:rsidRDefault="00B7434E" w:rsidP="00854ACC">
            <w:r>
              <w:t>独立性应为不同硅片之间若干长度回应</w:t>
            </w:r>
            <w:proofErr w:type="gramStart"/>
            <w:r>
              <w:t>码串之间汉明距离与码串</w:t>
            </w:r>
            <w:proofErr w:type="gramEnd"/>
            <w:r>
              <w:t>长度的</w:t>
            </w:r>
            <w:proofErr w:type="gramStart"/>
            <w:r>
              <w:t>商符合</w:t>
            </w:r>
            <w:proofErr w:type="gramEnd"/>
            <m:oMath>
              <m:r>
                <w:rPr>
                  <w:rFonts w:ascii="Cambria Math" w:hAnsi="Cambria Math" w:hint="eastAsia"/>
                </w:rPr>
                <m:t>N~(0.5,&lt;0.1)</m:t>
              </m:r>
            </m:oMath>
            <w:r>
              <w:rPr>
                <w:rFonts w:hint="eastAsia"/>
              </w:rPr>
              <w:t>的正态分布；均匀性应为单一硅片内任意</w:t>
            </w:r>
            <w:proofErr w:type="gramStart"/>
            <w:r>
              <w:rPr>
                <w:rFonts w:hint="eastAsia"/>
              </w:rPr>
              <w:t>激励组对应回应码串</w:t>
            </w:r>
            <w:proofErr w:type="gramEnd"/>
            <w:r>
              <w:rPr>
                <w:rFonts w:hint="eastAsia"/>
              </w:rPr>
              <w:t>的汉明距离</w:t>
            </w:r>
            <w:proofErr w:type="gramStart"/>
            <w:r>
              <w:rPr>
                <w:rFonts w:hint="eastAsia"/>
              </w:rPr>
              <w:t>与码串</w:t>
            </w:r>
            <w:proofErr w:type="gramEnd"/>
            <w:r>
              <w:rPr>
                <w:rFonts w:hint="eastAsia"/>
              </w:rPr>
              <w:t>长度的</w:t>
            </w:r>
            <w:proofErr w:type="gramStart"/>
            <w:r>
              <w:rPr>
                <w:rFonts w:hint="eastAsia"/>
              </w:rPr>
              <w:t>商符合</w:t>
            </w:r>
            <w:proofErr w:type="gramEnd"/>
            <m:oMath>
              <m:r>
                <w:rPr>
                  <w:rFonts w:ascii="Cambria Math" w:hAnsi="Cambria Math" w:hint="eastAsia"/>
                </w:rPr>
                <m:t>N~(0.5,&lt;0.1)</m:t>
              </m:r>
            </m:oMath>
            <w:r>
              <w:rPr>
                <w:rFonts w:hint="eastAsia"/>
              </w:rPr>
              <w:t>的正态分布；稳定性应使使用环境下的误码率低于</w:t>
            </w:r>
            <w:r>
              <w:rPr>
                <w:rFonts w:hint="eastAsia"/>
              </w:rPr>
              <w:t>1%</w:t>
            </w:r>
            <w:r>
              <w:rPr>
                <w:rFonts w:hint="eastAsia"/>
              </w:rPr>
              <w:t>；安全性应使入侵者不能在有限时间内推断出</w:t>
            </w:r>
            <w:r>
              <w:rPr>
                <w:rFonts w:hint="eastAsia"/>
              </w:rPr>
              <w:t>CRP</w:t>
            </w:r>
            <w:r>
              <w:rPr>
                <w:rFonts w:hint="eastAsia"/>
              </w:rPr>
              <w:t>的模型。</w:t>
            </w:r>
          </w:p>
          <w:p w:rsidR="00854ACC" w:rsidRDefault="00B7434E" w:rsidP="00854ACC">
            <w:r>
              <w:t>根据模型推断</w:t>
            </w:r>
            <w:r>
              <w:rPr>
                <w:rFonts w:hint="eastAsia"/>
              </w:rPr>
              <w:t>，</w:t>
            </w:r>
            <w:r>
              <w:t>BRPUF</w:t>
            </w:r>
            <w:r>
              <w:t>的独立性和均匀性会偏离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均值，其安全性在</w:t>
            </w:r>
            <w:r w:rsidR="00FF7DD5" w:rsidRPr="00D32C9C">
              <w:t>本</w:t>
            </w:r>
            <w:r w:rsidR="00F82D2F">
              <w:rPr>
                <w:rFonts w:hint="eastAsia"/>
              </w:rPr>
              <w:t>论</w:t>
            </w:r>
            <w:r w:rsidR="00FF7DD5" w:rsidRPr="00D32C9C">
              <w:t>文为</w:t>
            </w:r>
            <w:r w:rsidR="00FF7DD5" w:rsidRPr="00D32C9C">
              <w:t>BRPUF</w:t>
            </w:r>
            <w:r w:rsidR="00FF7DD5" w:rsidRPr="00D32C9C">
              <w:t>总结的模型</w:t>
            </w:r>
            <w:r>
              <w:t>下</w:t>
            </w:r>
            <w:r w:rsidR="00FF7DD5" w:rsidRPr="00D32C9C">
              <w:t>能够使预测率超过</w:t>
            </w:r>
            <w:r w:rsidR="00FF7DD5" w:rsidRPr="00D32C9C">
              <w:rPr>
                <w:rFonts w:hint="eastAsia"/>
              </w:rPr>
              <w:t>95%</w:t>
            </w:r>
            <w:r w:rsidR="00FF7DD5" w:rsidRPr="00D32C9C">
              <w:rPr>
                <w:rFonts w:hint="eastAsia"/>
              </w:rPr>
              <w:t>；</w:t>
            </w:r>
            <w:r>
              <w:rPr>
                <w:rFonts w:hint="eastAsia"/>
              </w:rPr>
              <w:t>而</w:t>
            </w:r>
            <w:r w:rsidR="00FF7DD5" w:rsidRPr="00D32C9C">
              <w:rPr>
                <w:rFonts w:hint="eastAsia"/>
              </w:rPr>
              <w:t>本</w:t>
            </w:r>
            <w:r w:rsidR="00F82D2F">
              <w:rPr>
                <w:rFonts w:hint="eastAsia"/>
              </w:rPr>
              <w:t>论</w:t>
            </w:r>
            <w:r w:rsidR="00FF7DD5" w:rsidRPr="00D32C9C">
              <w:rPr>
                <w:rFonts w:hint="eastAsia"/>
              </w:rPr>
              <w:t>文设计的</w:t>
            </w:r>
            <w:r w:rsidR="00FF7DD5" w:rsidRPr="00D32C9C">
              <w:rPr>
                <w:rFonts w:hint="eastAsia"/>
              </w:rPr>
              <w:t>PUF</w:t>
            </w:r>
            <w:r w:rsidR="00FF7DD5" w:rsidRPr="00D32C9C">
              <w:rPr>
                <w:rFonts w:hint="eastAsia"/>
              </w:rPr>
              <w:t>结构应具有理想的片内</w:t>
            </w:r>
            <w:proofErr w:type="gramStart"/>
            <w:r w:rsidR="00FF7DD5" w:rsidRPr="00D32C9C">
              <w:rPr>
                <w:rFonts w:hint="eastAsia"/>
              </w:rPr>
              <w:t>和片间分布</w:t>
            </w:r>
            <w:proofErr w:type="gramEnd"/>
            <w:r w:rsidR="00FF7DD5" w:rsidRPr="00D32C9C">
              <w:rPr>
                <w:rFonts w:hint="eastAsia"/>
              </w:rPr>
              <w:t>，其均匀性和独立性的统计结果应符合均值</w:t>
            </w:r>
            <w:r w:rsidR="00FF7DD5" w:rsidRPr="00D32C9C">
              <w:rPr>
                <w:rFonts w:hint="eastAsia"/>
              </w:rPr>
              <w:t>50%</w:t>
            </w:r>
            <w:r w:rsidR="00FF7DD5" w:rsidRPr="00D32C9C">
              <w:rPr>
                <w:rFonts w:hint="eastAsia"/>
              </w:rPr>
              <w:t>，方差小于</w:t>
            </w:r>
            <w:r w:rsidR="00FF7DD5" w:rsidRPr="00D32C9C">
              <w:rPr>
                <w:rFonts w:hint="eastAsia"/>
              </w:rPr>
              <w:t>0.1</w:t>
            </w:r>
            <w:r w:rsidR="00FF7DD5" w:rsidRPr="00D32C9C">
              <w:rPr>
                <w:rFonts w:hint="eastAsia"/>
              </w:rPr>
              <w:t>的正态分布，能够在</w:t>
            </w:r>
            <w:r w:rsidR="00FF7DD5" w:rsidRPr="00D32C9C">
              <w:rPr>
                <w:rFonts w:hint="eastAsia"/>
              </w:rPr>
              <w:t>1%</w:t>
            </w:r>
            <w:r w:rsidR="00FF7DD5" w:rsidRPr="00D32C9C">
              <w:rPr>
                <w:rFonts w:hint="eastAsia"/>
              </w:rPr>
              <w:t>的电压波动，</w:t>
            </w:r>
            <w:r w:rsidR="00FF7DD5" w:rsidRPr="00D32C9C">
              <w:rPr>
                <w:rFonts w:hint="eastAsia"/>
              </w:rPr>
              <w:t>10%</w:t>
            </w:r>
            <w:r w:rsidR="00FF7DD5" w:rsidRPr="00D32C9C">
              <w:rPr>
                <w:rFonts w:hint="eastAsia"/>
              </w:rPr>
              <w:t>的温度波动下，误码率应低于</w:t>
            </w:r>
            <w:r w:rsidR="00FF7DD5" w:rsidRPr="00D32C9C">
              <w:rPr>
                <w:rFonts w:hint="eastAsia"/>
              </w:rPr>
              <w:t>1%</w:t>
            </w:r>
            <w:r w:rsidR="00FF7DD5" w:rsidRPr="00D32C9C">
              <w:rPr>
                <w:rFonts w:hint="eastAsia"/>
              </w:rPr>
              <w:t>。</w:t>
            </w:r>
          </w:p>
          <w:p w:rsidR="00D32C9C" w:rsidRPr="00D32C9C" w:rsidRDefault="00D32C9C" w:rsidP="00854ACC"/>
          <w:p w:rsidR="00A45A5E" w:rsidRDefault="00854ACC" w:rsidP="00854ACC">
            <w:r w:rsidRPr="00D32C9C">
              <w:rPr>
                <w:rFonts w:hint="eastAsia"/>
              </w:rPr>
              <w:t>五、论文写作计划</w:t>
            </w:r>
          </w:p>
          <w:p w:rsidR="0047095D" w:rsidRPr="00D32C9C" w:rsidRDefault="0047095D" w:rsidP="00854ACC">
            <w:r>
              <w:t>论文以实验为主</w:t>
            </w:r>
            <w:r>
              <w:rPr>
                <w:rFonts w:hint="eastAsia"/>
              </w:rPr>
              <w:t>，</w:t>
            </w:r>
            <w:r>
              <w:t>尊重实验数据</w:t>
            </w:r>
            <w:r>
              <w:rPr>
                <w:rFonts w:hint="eastAsia"/>
              </w:rPr>
              <w:t>，</w:t>
            </w:r>
            <w:r>
              <w:t>写作计划安排如下</w:t>
            </w:r>
            <w:r>
              <w:rPr>
                <w:rFonts w:hint="eastAsia"/>
              </w:rPr>
              <w:t>：</w:t>
            </w:r>
          </w:p>
          <w:p w:rsidR="00854ACC" w:rsidRPr="00D32C9C" w:rsidRDefault="00F82D2F" w:rsidP="00854ACC">
            <w:r>
              <w:rPr>
                <w:rFonts w:hint="eastAsia"/>
                <w:szCs w:val="21"/>
              </w:rPr>
              <w:t>2015</w:t>
            </w:r>
            <w:r>
              <w:rPr>
                <w:rFonts w:hint="eastAsia"/>
                <w:szCs w:val="21"/>
              </w:rPr>
              <w:t>年</w:t>
            </w:r>
            <w:r w:rsidR="003A04C6" w:rsidRPr="00D32C9C">
              <w:rPr>
                <w:rFonts w:hint="eastAsia"/>
                <w:szCs w:val="21"/>
              </w:rPr>
              <w:t>10</w:t>
            </w:r>
            <w:r w:rsidR="003A04C6" w:rsidRPr="00D32C9C">
              <w:rPr>
                <w:rFonts w:hint="eastAsia"/>
                <w:szCs w:val="21"/>
              </w:rPr>
              <w:t>月——</w:t>
            </w:r>
            <w:r>
              <w:rPr>
                <w:rFonts w:hint="eastAsia"/>
                <w:szCs w:val="21"/>
              </w:rPr>
              <w:t>2015</w:t>
            </w:r>
            <w:r>
              <w:rPr>
                <w:rFonts w:hint="eastAsia"/>
                <w:szCs w:val="21"/>
              </w:rPr>
              <w:t>年</w:t>
            </w:r>
            <w:r w:rsidR="003A04C6" w:rsidRPr="00D32C9C">
              <w:rPr>
                <w:rFonts w:hint="eastAsia"/>
                <w:szCs w:val="21"/>
              </w:rPr>
              <w:t>12</w:t>
            </w:r>
            <w:r w:rsidR="003A04C6" w:rsidRPr="00D32C9C">
              <w:rPr>
                <w:rFonts w:hint="eastAsia"/>
                <w:szCs w:val="21"/>
              </w:rPr>
              <w:t>月</w:t>
            </w:r>
            <w:r w:rsidR="0047095D">
              <w:rPr>
                <w:rFonts w:hint="eastAsia"/>
                <w:szCs w:val="21"/>
              </w:rPr>
              <w:t>，</w:t>
            </w:r>
            <w:r w:rsidR="003A04C6" w:rsidRPr="00D32C9C">
              <w:rPr>
                <w:rFonts w:hint="eastAsia"/>
                <w:szCs w:val="21"/>
              </w:rPr>
              <w:t>进行电路仿真、测试、数据收集；</w:t>
            </w:r>
          </w:p>
          <w:p w:rsidR="003A04C6" w:rsidRPr="00D32C9C" w:rsidRDefault="00F82D2F" w:rsidP="00854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>
              <w:rPr>
                <w:rFonts w:hint="eastAsia"/>
                <w:szCs w:val="21"/>
              </w:rPr>
              <w:t>年</w:t>
            </w:r>
            <w:r w:rsidR="003A04C6" w:rsidRPr="00D32C9C">
              <w:rPr>
                <w:rFonts w:hint="eastAsia"/>
                <w:szCs w:val="21"/>
              </w:rPr>
              <w:t>12</w:t>
            </w:r>
            <w:r w:rsidR="003A04C6" w:rsidRPr="00D32C9C">
              <w:rPr>
                <w:rFonts w:hint="eastAsia"/>
                <w:szCs w:val="21"/>
              </w:rPr>
              <w:t>月——</w:t>
            </w: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 w:rsidRPr="00D32C9C">
              <w:rPr>
                <w:rFonts w:hint="eastAsia"/>
                <w:szCs w:val="21"/>
              </w:rPr>
              <w:t>2</w:t>
            </w:r>
            <w:r w:rsidRPr="00D32C9C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，</w:t>
            </w:r>
            <w:r w:rsidR="003A04C6" w:rsidRPr="00D32C9C">
              <w:rPr>
                <w:rFonts w:hint="eastAsia"/>
                <w:szCs w:val="21"/>
              </w:rPr>
              <w:t>进行数据统计分析</w:t>
            </w:r>
            <w:r w:rsidR="0047095D">
              <w:rPr>
                <w:rFonts w:hint="eastAsia"/>
                <w:szCs w:val="21"/>
              </w:rPr>
              <w:t>，主要针对已有数据进行分析，判断是否与理论吻合，否则找出问题所在；其次从实验结果中总结规律，发现提出结构的不足之处，并分析有无改进的余地</w:t>
            </w:r>
            <w:r w:rsidR="003A04C6" w:rsidRPr="00D32C9C">
              <w:rPr>
                <w:rFonts w:hint="eastAsia"/>
                <w:szCs w:val="21"/>
              </w:rPr>
              <w:t>；</w:t>
            </w:r>
          </w:p>
          <w:p w:rsidR="003A04C6" w:rsidRDefault="00F82D2F" w:rsidP="00854A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 w:rsidR="003A04C6" w:rsidRPr="00D32C9C">
              <w:rPr>
                <w:rFonts w:hint="eastAsia"/>
                <w:szCs w:val="21"/>
              </w:rPr>
              <w:t>2</w:t>
            </w:r>
            <w:r w:rsidR="003A04C6" w:rsidRPr="00D32C9C">
              <w:rPr>
                <w:rFonts w:hint="eastAsia"/>
                <w:szCs w:val="21"/>
              </w:rPr>
              <w:t>月——</w:t>
            </w:r>
            <w:r>
              <w:rPr>
                <w:rFonts w:hint="eastAsia"/>
                <w:szCs w:val="21"/>
              </w:rPr>
              <w:t>2016</w:t>
            </w:r>
            <w:r>
              <w:rPr>
                <w:rFonts w:hint="eastAsia"/>
                <w:szCs w:val="21"/>
              </w:rPr>
              <w:t>年</w:t>
            </w:r>
            <w:r w:rsidR="003A04C6" w:rsidRPr="00D32C9C">
              <w:rPr>
                <w:rFonts w:hint="eastAsia"/>
                <w:szCs w:val="21"/>
              </w:rPr>
              <w:t>4</w:t>
            </w:r>
            <w:r w:rsidR="003A04C6" w:rsidRPr="00D32C9C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，</w:t>
            </w:r>
            <w:r w:rsidR="003A04C6" w:rsidRPr="00D32C9C">
              <w:rPr>
                <w:rFonts w:hint="eastAsia"/>
                <w:szCs w:val="21"/>
              </w:rPr>
              <w:t>总结工作，撰写论文。</w:t>
            </w:r>
            <w:r w:rsidR="0047095D">
              <w:rPr>
                <w:rFonts w:hint="eastAsia"/>
                <w:szCs w:val="21"/>
              </w:rPr>
              <w:t>利用最后两个月的时间梳理知识脉络，完成毕业论文。</w:t>
            </w: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Default="0047095D" w:rsidP="00854ACC">
            <w:pPr>
              <w:rPr>
                <w:szCs w:val="21"/>
              </w:rPr>
            </w:pPr>
          </w:p>
          <w:p w:rsidR="0047095D" w:rsidRPr="00D32C9C" w:rsidRDefault="0047095D" w:rsidP="00854ACC">
            <w:pPr>
              <w:rPr>
                <w:szCs w:val="21"/>
              </w:rPr>
            </w:pPr>
          </w:p>
          <w:p w:rsidR="00854ACC" w:rsidRPr="002F02ED" w:rsidRDefault="00854ACC" w:rsidP="00854ACC">
            <w:pPr>
              <w:rPr>
                <w:b/>
                <w:szCs w:val="21"/>
              </w:rPr>
            </w:pPr>
          </w:p>
          <w:p w:rsidR="00446B95" w:rsidRDefault="00446B95" w:rsidP="00854ACC">
            <w:pPr>
              <w:rPr>
                <w:b/>
                <w:szCs w:val="21"/>
              </w:rPr>
            </w:pPr>
          </w:p>
          <w:p w:rsidR="009D4730" w:rsidRDefault="009D4730" w:rsidP="00854ACC">
            <w:pPr>
              <w:rPr>
                <w:b/>
                <w:szCs w:val="21"/>
              </w:rPr>
            </w:pPr>
          </w:p>
          <w:p w:rsidR="00446B95" w:rsidRDefault="00446B95" w:rsidP="00854ACC">
            <w:pPr>
              <w:rPr>
                <w:b/>
                <w:szCs w:val="21"/>
              </w:rPr>
            </w:pPr>
          </w:p>
          <w:p w:rsidR="00446B95" w:rsidRDefault="00446B95" w:rsidP="00854ACC">
            <w:pPr>
              <w:rPr>
                <w:ins w:id="1" w:author="hanlin" w:date="2015-10-23T14:33:00Z"/>
                <w:rFonts w:hint="eastAsia"/>
                <w:b/>
                <w:szCs w:val="21"/>
              </w:rPr>
            </w:pPr>
          </w:p>
          <w:p w:rsidR="00F82D2F" w:rsidRDefault="00F82D2F" w:rsidP="00854ACC">
            <w:pPr>
              <w:rPr>
                <w:ins w:id="2" w:author="hanlin" w:date="2015-10-23T14:33:00Z"/>
                <w:rFonts w:hint="eastAsia"/>
                <w:b/>
                <w:szCs w:val="21"/>
              </w:rPr>
            </w:pPr>
          </w:p>
          <w:p w:rsidR="00F82D2F" w:rsidRDefault="00F82D2F" w:rsidP="00854ACC">
            <w:pPr>
              <w:rPr>
                <w:b/>
                <w:szCs w:val="21"/>
              </w:rPr>
            </w:pPr>
          </w:p>
          <w:p w:rsidR="00446B95" w:rsidRPr="002F02ED" w:rsidRDefault="00446B95" w:rsidP="00854ACC">
            <w:pPr>
              <w:rPr>
                <w:b/>
                <w:szCs w:val="21"/>
              </w:rPr>
            </w:pPr>
          </w:p>
          <w:p w:rsidR="00854ACC" w:rsidRPr="002F02ED" w:rsidRDefault="00854ACC" w:rsidP="002F02ED">
            <w:pPr>
              <w:ind w:firstLineChars="1500" w:firstLine="3150"/>
              <w:rPr>
                <w:szCs w:val="21"/>
              </w:rPr>
            </w:pPr>
          </w:p>
        </w:tc>
      </w:tr>
      <w:tr w:rsidR="004365F0" w:rsidRPr="002F02ED" w:rsidTr="002F02ED">
        <w:trPr>
          <w:jc w:val="center"/>
        </w:trPr>
        <w:tc>
          <w:tcPr>
            <w:tcW w:w="9326" w:type="dxa"/>
            <w:gridSpan w:val="2"/>
            <w:shd w:val="clear" w:color="auto" w:fill="auto"/>
            <w:vAlign w:val="bottom"/>
          </w:tcPr>
          <w:p w:rsidR="004365F0" w:rsidRPr="002F02ED" w:rsidRDefault="004365F0" w:rsidP="002F02ED">
            <w:pPr>
              <w:jc w:val="center"/>
              <w:rPr>
                <w:rFonts w:eastAsia="黑体"/>
                <w:sz w:val="24"/>
              </w:rPr>
            </w:pPr>
          </w:p>
          <w:p w:rsidR="004365F0" w:rsidRPr="004365F0" w:rsidRDefault="004365F0" w:rsidP="002F02ED">
            <w:pPr>
              <w:ind w:firstLineChars="1500" w:firstLine="3150"/>
              <w:jc w:val="center"/>
            </w:pPr>
            <w:r>
              <w:rPr>
                <w:rFonts w:hint="eastAsia"/>
              </w:rPr>
              <w:t>本人签名：</w:t>
            </w:r>
            <w:r>
              <w:rPr>
                <w:rFonts w:hint="eastAsia"/>
              </w:rPr>
              <w:t xml:space="preserve">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4365F0" w:rsidRDefault="004365F0" w:rsidP="003B3F8D">
      <w:pPr>
        <w:rPr>
          <w:rFonts w:eastAsia="黑体"/>
          <w:sz w:val="24"/>
        </w:rPr>
      </w:pPr>
    </w:p>
    <w:p w:rsidR="004365F0" w:rsidRDefault="004365F0" w:rsidP="003B3F8D">
      <w:pPr>
        <w:rPr>
          <w:rFonts w:eastAsia="黑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1436"/>
        <w:gridCol w:w="1440"/>
        <w:gridCol w:w="2304"/>
        <w:gridCol w:w="2268"/>
      </w:tblGrid>
      <w:tr w:rsidR="00207D2C" w:rsidTr="00435E0B">
        <w:trPr>
          <w:trHeight w:val="448"/>
          <w:jc w:val="center"/>
        </w:trPr>
        <w:tc>
          <w:tcPr>
            <w:tcW w:w="9321" w:type="dxa"/>
            <w:gridSpan w:val="5"/>
            <w:shd w:val="clear" w:color="auto" w:fill="auto"/>
            <w:vAlign w:val="center"/>
          </w:tcPr>
          <w:p w:rsidR="00207D2C" w:rsidRDefault="00207D2C" w:rsidP="00207D2C">
            <w:pPr>
              <w:spacing w:before="156"/>
              <w:rPr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指导教师对选题报告的意见：</w:t>
            </w:r>
          </w:p>
          <w:p w:rsidR="00207D2C" w:rsidRPr="00854ACC" w:rsidRDefault="00CF6F80" w:rsidP="00207D2C">
            <w:pPr>
              <w:rPr>
                <w:color w:val="FF0000"/>
                <w:sz w:val="28"/>
              </w:rPr>
            </w:pPr>
            <w:r w:rsidRPr="00854ACC">
              <w:rPr>
                <w:rFonts w:hint="eastAsia"/>
                <w:color w:val="FF0000"/>
                <w:sz w:val="28"/>
              </w:rPr>
              <w:t>500</w:t>
            </w:r>
            <w:r w:rsidRPr="00854ACC">
              <w:rPr>
                <w:rFonts w:hint="eastAsia"/>
                <w:color w:val="FF0000"/>
                <w:sz w:val="28"/>
              </w:rPr>
              <w:t>字以内</w:t>
            </w:r>
          </w:p>
          <w:p w:rsidR="00207D2C" w:rsidRDefault="00207D2C" w:rsidP="00207D2C">
            <w:pPr>
              <w:rPr>
                <w:sz w:val="28"/>
              </w:rPr>
            </w:pPr>
          </w:p>
          <w:p w:rsidR="00435E0B" w:rsidRDefault="00435E0B" w:rsidP="00207D2C">
            <w:pPr>
              <w:rPr>
                <w:sz w:val="28"/>
              </w:rPr>
            </w:pPr>
          </w:p>
          <w:p w:rsidR="00435E0B" w:rsidRDefault="00435E0B" w:rsidP="00207D2C">
            <w:pPr>
              <w:rPr>
                <w:sz w:val="28"/>
              </w:rPr>
            </w:pPr>
          </w:p>
          <w:p w:rsidR="00854ACC" w:rsidRDefault="00854ACC" w:rsidP="00207D2C">
            <w:pPr>
              <w:rPr>
                <w:sz w:val="28"/>
              </w:rPr>
            </w:pPr>
          </w:p>
          <w:p w:rsidR="00207D2C" w:rsidRDefault="00207D2C" w:rsidP="00854ACC">
            <w:pPr>
              <w:pStyle w:val="a6"/>
              <w:rPr>
                <w:sz w:val="21"/>
                <w:szCs w:val="21"/>
              </w:rPr>
            </w:pPr>
            <w:r>
              <w:rPr>
                <w:rFonts w:hint="eastAsia"/>
              </w:rPr>
              <w:t xml:space="preserve">                                             </w:t>
            </w:r>
            <w:r w:rsidR="00CA2166">
              <w:rPr>
                <w:rFonts w:hint="eastAsia"/>
                <w:sz w:val="21"/>
                <w:szCs w:val="21"/>
              </w:rPr>
              <w:t xml:space="preserve"> </w:t>
            </w:r>
            <w:r w:rsidRPr="00DB2CBA">
              <w:rPr>
                <w:rFonts w:hint="eastAsia"/>
                <w:sz w:val="21"/>
                <w:szCs w:val="21"/>
              </w:rPr>
              <w:t>指导教师签名：</w:t>
            </w:r>
            <w:r w:rsidRPr="00DB2CBA">
              <w:rPr>
                <w:rFonts w:hint="eastAsia"/>
                <w:sz w:val="21"/>
                <w:szCs w:val="21"/>
              </w:rPr>
              <w:t xml:space="preserve">         </w:t>
            </w:r>
            <w:r w:rsidR="00CA2166">
              <w:rPr>
                <w:rFonts w:hint="eastAsia"/>
                <w:sz w:val="21"/>
                <w:szCs w:val="21"/>
              </w:rPr>
              <w:t xml:space="preserve">    </w:t>
            </w:r>
            <w:r w:rsidRPr="00DB2CBA">
              <w:rPr>
                <w:rFonts w:hint="eastAsia"/>
                <w:sz w:val="21"/>
                <w:szCs w:val="21"/>
              </w:rPr>
              <w:t xml:space="preserve">   </w:t>
            </w:r>
            <w:r w:rsidRPr="00DB2CBA">
              <w:rPr>
                <w:rFonts w:hint="eastAsia"/>
                <w:sz w:val="21"/>
                <w:szCs w:val="21"/>
              </w:rPr>
              <w:t>年</w:t>
            </w:r>
            <w:r w:rsidRPr="00DB2CBA">
              <w:rPr>
                <w:rFonts w:hint="eastAsia"/>
                <w:sz w:val="21"/>
                <w:szCs w:val="21"/>
              </w:rPr>
              <w:t xml:space="preserve">   </w:t>
            </w:r>
            <w:r w:rsidRPr="00DB2CBA">
              <w:rPr>
                <w:rFonts w:hint="eastAsia"/>
                <w:sz w:val="21"/>
                <w:szCs w:val="21"/>
              </w:rPr>
              <w:t>月</w:t>
            </w:r>
            <w:r w:rsidRPr="00DB2CBA">
              <w:rPr>
                <w:rFonts w:hint="eastAsia"/>
                <w:sz w:val="21"/>
                <w:szCs w:val="21"/>
              </w:rPr>
              <w:t xml:space="preserve">    </w:t>
            </w:r>
            <w:r w:rsidRPr="00DB2CBA">
              <w:rPr>
                <w:rFonts w:hint="eastAsia"/>
                <w:sz w:val="21"/>
                <w:szCs w:val="21"/>
              </w:rPr>
              <w:t>日</w:t>
            </w:r>
          </w:p>
          <w:p w:rsidR="00435E0B" w:rsidRPr="00854ACC" w:rsidRDefault="00435E0B" w:rsidP="00854ACC">
            <w:pPr>
              <w:pStyle w:val="a6"/>
              <w:rPr>
                <w:sz w:val="21"/>
                <w:szCs w:val="21"/>
              </w:rPr>
            </w:pP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Pr="00435E0B" w:rsidRDefault="00435E0B" w:rsidP="00435E0B">
            <w:pPr>
              <w:jc w:val="center"/>
              <w:rPr>
                <w:b/>
                <w:szCs w:val="21"/>
              </w:rPr>
            </w:pPr>
            <w:r w:rsidRPr="00435E0B">
              <w:rPr>
                <w:rFonts w:hint="eastAsia"/>
                <w:b/>
                <w:szCs w:val="21"/>
              </w:rPr>
              <w:t>选题报告</w:t>
            </w:r>
          </w:p>
          <w:p w:rsidR="00435E0B" w:rsidRPr="00435E0B" w:rsidRDefault="00435E0B" w:rsidP="00435E0B">
            <w:pPr>
              <w:jc w:val="center"/>
              <w:rPr>
                <w:b/>
                <w:szCs w:val="21"/>
              </w:rPr>
            </w:pPr>
            <w:r w:rsidRPr="00435E0B">
              <w:rPr>
                <w:rFonts w:hint="eastAsia"/>
                <w:b/>
                <w:szCs w:val="21"/>
              </w:rPr>
              <w:t>考评小组</w:t>
            </w:r>
          </w:p>
        </w:tc>
        <w:tc>
          <w:tcPr>
            <w:tcW w:w="1436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40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304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所在单位</w:t>
            </w: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  <w:r>
              <w:rPr>
                <w:rFonts w:hint="eastAsia"/>
              </w:rPr>
              <w:t>签字</w:t>
            </w: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Default="00435E0B" w:rsidP="00435E0B">
            <w:pPr>
              <w:jc w:val="center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</w:p>
        </w:tc>
        <w:tc>
          <w:tcPr>
            <w:tcW w:w="1436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1440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Default="00435E0B" w:rsidP="00435E0B">
            <w:pPr>
              <w:jc w:val="center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2</w:t>
            </w:r>
          </w:p>
        </w:tc>
        <w:tc>
          <w:tcPr>
            <w:tcW w:w="1436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1440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</w:p>
        </w:tc>
      </w:tr>
      <w:tr w:rsidR="00435E0B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435E0B" w:rsidRDefault="00435E0B" w:rsidP="00435E0B">
            <w:pPr>
              <w:jc w:val="center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3</w:t>
            </w:r>
          </w:p>
        </w:tc>
        <w:tc>
          <w:tcPr>
            <w:tcW w:w="1436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1440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435E0B" w:rsidRDefault="00435E0B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435E0B" w:rsidRDefault="00435E0B" w:rsidP="00DB2CBA">
            <w:pPr>
              <w:jc w:val="center"/>
            </w:pPr>
          </w:p>
        </w:tc>
      </w:tr>
      <w:tr w:rsidR="001B02DF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1B02DF" w:rsidRPr="00A5394E" w:rsidRDefault="001B02DF" w:rsidP="00435E0B">
            <w:pPr>
              <w:jc w:val="center"/>
              <w:rPr>
                <w:color w:val="FF0000"/>
              </w:rPr>
            </w:pPr>
            <w:r w:rsidRPr="00A5394E">
              <w:rPr>
                <w:rFonts w:hint="eastAsia"/>
                <w:color w:val="FF0000"/>
              </w:rPr>
              <w:t>成员</w:t>
            </w:r>
            <w:r w:rsidRPr="00A5394E">
              <w:rPr>
                <w:rFonts w:hint="eastAsia"/>
                <w:color w:val="FF0000"/>
              </w:rPr>
              <w:t>4</w:t>
            </w:r>
          </w:p>
        </w:tc>
        <w:tc>
          <w:tcPr>
            <w:tcW w:w="1436" w:type="dxa"/>
            <w:vAlign w:val="center"/>
          </w:tcPr>
          <w:p w:rsidR="001B02DF" w:rsidRPr="00A5394E" w:rsidRDefault="00A5394E" w:rsidP="00A5394E">
            <w:pPr>
              <w:jc w:val="center"/>
              <w:rPr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≥</w:t>
            </w:r>
            <w:r w:rsidRPr="00A5394E">
              <w:rPr>
                <w:rFonts w:hint="eastAsia"/>
                <w:color w:val="FF0000"/>
              </w:rPr>
              <w:t>3</w:t>
            </w:r>
            <w:r w:rsidRPr="00A5394E">
              <w:rPr>
                <w:rFonts w:hint="eastAsia"/>
                <w:color w:val="FF0000"/>
              </w:rPr>
              <w:t>人</w:t>
            </w:r>
          </w:p>
        </w:tc>
        <w:tc>
          <w:tcPr>
            <w:tcW w:w="1440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1B02DF" w:rsidRDefault="001B02DF" w:rsidP="00DB2CBA">
            <w:pPr>
              <w:jc w:val="center"/>
            </w:pPr>
          </w:p>
        </w:tc>
      </w:tr>
      <w:tr w:rsidR="001B02DF" w:rsidTr="00435E0B">
        <w:trPr>
          <w:cantSplit/>
          <w:trHeight w:val="471"/>
          <w:jc w:val="center"/>
        </w:trPr>
        <w:tc>
          <w:tcPr>
            <w:tcW w:w="1873" w:type="dxa"/>
            <w:vAlign w:val="center"/>
          </w:tcPr>
          <w:p w:rsidR="001B02DF" w:rsidRPr="00A5394E" w:rsidRDefault="001B02DF" w:rsidP="00435E0B">
            <w:pPr>
              <w:jc w:val="center"/>
              <w:rPr>
                <w:color w:val="FF0000"/>
              </w:rPr>
            </w:pPr>
            <w:r w:rsidRPr="00A5394E">
              <w:rPr>
                <w:rFonts w:hint="eastAsia"/>
                <w:color w:val="FF0000"/>
              </w:rPr>
              <w:t>成员</w:t>
            </w:r>
            <w:r w:rsidRPr="00A5394E">
              <w:rPr>
                <w:rFonts w:hint="eastAsia"/>
                <w:color w:val="FF0000"/>
              </w:rPr>
              <w:t>5</w:t>
            </w:r>
          </w:p>
        </w:tc>
        <w:tc>
          <w:tcPr>
            <w:tcW w:w="1436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304" w:type="dxa"/>
            <w:vAlign w:val="center"/>
          </w:tcPr>
          <w:p w:rsidR="001B02DF" w:rsidRDefault="001B02DF" w:rsidP="00DB2CBA">
            <w:pPr>
              <w:jc w:val="center"/>
            </w:pPr>
          </w:p>
        </w:tc>
        <w:tc>
          <w:tcPr>
            <w:tcW w:w="2268" w:type="dxa"/>
            <w:vAlign w:val="center"/>
          </w:tcPr>
          <w:p w:rsidR="001B02DF" w:rsidRDefault="001B02DF" w:rsidP="00DB2CBA">
            <w:pPr>
              <w:jc w:val="center"/>
            </w:pPr>
          </w:p>
        </w:tc>
      </w:tr>
      <w:tr w:rsidR="003B3F8D" w:rsidTr="00435E0B">
        <w:trPr>
          <w:cantSplit/>
          <w:trHeight w:val="4026"/>
          <w:jc w:val="center"/>
        </w:trPr>
        <w:tc>
          <w:tcPr>
            <w:tcW w:w="9321" w:type="dxa"/>
            <w:gridSpan w:val="5"/>
          </w:tcPr>
          <w:p w:rsidR="00435E0B" w:rsidRDefault="00435E0B" w:rsidP="00DB2CBA">
            <w:pPr>
              <w:rPr>
                <w:rFonts w:ascii="黑体" w:eastAsia="黑体"/>
                <w:sz w:val="24"/>
                <w:szCs w:val="24"/>
              </w:rPr>
            </w:pPr>
          </w:p>
          <w:p w:rsidR="003B3F8D" w:rsidRPr="00F15FDC" w:rsidRDefault="00472F25" w:rsidP="00DB2CBA">
            <w:pPr>
              <w:rPr>
                <w:rFonts w:ascii="黑体" w:eastAsia="黑体"/>
                <w:sz w:val="24"/>
                <w:szCs w:val="24"/>
              </w:rPr>
            </w:pPr>
            <w:r w:rsidRPr="00F15FDC">
              <w:rPr>
                <w:rFonts w:ascii="黑体" w:eastAsia="黑体" w:hint="eastAsia"/>
                <w:sz w:val="24"/>
                <w:szCs w:val="24"/>
              </w:rPr>
              <w:t>考评小组</w:t>
            </w:r>
            <w:r w:rsidR="003B3F8D" w:rsidRPr="00F15FDC">
              <w:rPr>
                <w:rFonts w:ascii="黑体" w:eastAsia="黑体" w:hint="eastAsia"/>
                <w:sz w:val="24"/>
                <w:szCs w:val="24"/>
              </w:rPr>
              <w:t xml:space="preserve">意见： </w:t>
            </w:r>
          </w:p>
          <w:p w:rsidR="003B3F8D" w:rsidRDefault="003B3F8D" w:rsidP="00DB2CBA"/>
          <w:p w:rsidR="0080143E" w:rsidRDefault="0080143E" w:rsidP="00DB2CBA"/>
          <w:p w:rsidR="003B3F8D" w:rsidRPr="00A5394E" w:rsidRDefault="00A5394E" w:rsidP="00DB2CBA">
            <w:pPr>
              <w:rPr>
                <w:color w:val="FF0000"/>
              </w:rPr>
            </w:pPr>
            <w:r w:rsidRPr="00A5394E">
              <w:rPr>
                <w:rFonts w:hint="eastAsia"/>
                <w:color w:val="FF0000"/>
                <w:sz w:val="28"/>
              </w:rPr>
              <w:t>500</w:t>
            </w:r>
            <w:r w:rsidRPr="00A5394E">
              <w:rPr>
                <w:rFonts w:hint="eastAsia"/>
                <w:color w:val="FF0000"/>
                <w:sz w:val="28"/>
              </w:rPr>
              <w:t>字以内</w:t>
            </w:r>
          </w:p>
          <w:p w:rsidR="00435E0B" w:rsidRDefault="00435E0B" w:rsidP="00DB2CBA"/>
          <w:p w:rsidR="00435E0B" w:rsidRDefault="00435E0B" w:rsidP="00DB2CBA"/>
          <w:p w:rsidR="00435E0B" w:rsidRDefault="00435E0B" w:rsidP="00DB2CBA"/>
          <w:p w:rsidR="00435E0B" w:rsidRDefault="00435E0B" w:rsidP="00DB2CBA"/>
          <w:p w:rsidR="00435E0B" w:rsidRDefault="00435E0B" w:rsidP="00DB2CBA"/>
          <w:p w:rsidR="00435E0B" w:rsidRDefault="00435E0B" w:rsidP="00DB2CBA"/>
          <w:p w:rsidR="00435E0B" w:rsidRDefault="00435E0B" w:rsidP="00DB2CBA"/>
          <w:p w:rsidR="0085583E" w:rsidRDefault="0085583E" w:rsidP="00DB2CBA"/>
          <w:p w:rsidR="0085583E" w:rsidRDefault="0085583E" w:rsidP="007E1B46">
            <w:pPr>
              <w:ind w:firstLineChars="1200" w:firstLine="2520"/>
            </w:pPr>
            <w:r>
              <w:rPr>
                <w:rFonts w:hint="eastAsia"/>
              </w:rPr>
              <w:t>考评小组成员签名</w:t>
            </w:r>
            <w:r w:rsidR="007E1B46">
              <w:rPr>
                <w:rFonts w:hint="eastAsia"/>
              </w:rPr>
              <w:t>：</w:t>
            </w:r>
          </w:p>
          <w:p w:rsidR="0085583E" w:rsidRDefault="0085583E" w:rsidP="0085583E">
            <w:pPr>
              <w:ind w:firstLineChars="1800" w:firstLine="3780"/>
            </w:pPr>
          </w:p>
          <w:p w:rsidR="003B3F8D" w:rsidRDefault="003B3F8D" w:rsidP="00435E0B">
            <w:pPr>
              <w:wordWrap w:val="0"/>
              <w:ind w:right="210"/>
              <w:jc w:val="right"/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 w:rsidR="00435E0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 w:rsidR="00435E0B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</w:tbl>
    <w:p w:rsidR="00DC5746" w:rsidRDefault="00DC5746"/>
    <w:sectPr w:rsidR="00DC5746" w:rsidSect="003D63A2">
      <w:footerReference w:type="default" r:id="rId11"/>
      <w:type w:val="continuous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D8D" w:rsidRDefault="00430D8D">
      <w:r>
        <w:separator/>
      </w:r>
    </w:p>
  </w:endnote>
  <w:endnote w:type="continuationSeparator" w:id="0">
    <w:p w:rsidR="00430D8D" w:rsidRDefault="00430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D2C" w:rsidRDefault="00207D2C" w:rsidP="00AF177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7D2C" w:rsidRDefault="00207D2C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D2C" w:rsidRDefault="00207D2C" w:rsidP="00AF177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82D2F">
      <w:rPr>
        <w:rStyle w:val="a4"/>
        <w:noProof/>
      </w:rPr>
      <w:t>1</w:t>
    </w:r>
    <w:r>
      <w:rPr>
        <w:rStyle w:val="a4"/>
      </w:rPr>
      <w:fldChar w:fldCharType="end"/>
    </w:r>
  </w:p>
  <w:p w:rsidR="00207D2C" w:rsidRDefault="00207D2C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D2C" w:rsidRDefault="00207D2C" w:rsidP="00AF177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82D2F">
      <w:rPr>
        <w:rStyle w:val="a4"/>
        <w:noProof/>
      </w:rPr>
      <w:t>3</w:t>
    </w:r>
    <w:r>
      <w:rPr>
        <w:rStyle w:val="a4"/>
      </w:rPr>
      <w:fldChar w:fldCharType="end"/>
    </w:r>
  </w:p>
  <w:p w:rsidR="00207D2C" w:rsidRDefault="00207D2C">
    <w:pPr>
      <w:pStyle w:val="a3"/>
      <w:framePr w:wrap="auto" w:hAnchor="text" w:y="1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D8D" w:rsidRDefault="00430D8D">
      <w:r>
        <w:separator/>
      </w:r>
    </w:p>
  </w:footnote>
  <w:footnote w:type="continuationSeparator" w:id="0">
    <w:p w:rsidR="00430D8D" w:rsidRDefault="00430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D2C" w:rsidRDefault="00207D2C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07D2C" w:rsidRDefault="00207D2C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F8D"/>
    <w:rsid w:val="00013437"/>
    <w:rsid w:val="000503BF"/>
    <w:rsid w:val="000B2BCD"/>
    <w:rsid w:val="000B357C"/>
    <w:rsid w:val="00103F88"/>
    <w:rsid w:val="00121E62"/>
    <w:rsid w:val="00123327"/>
    <w:rsid w:val="00123BA8"/>
    <w:rsid w:val="001640DA"/>
    <w:rsid w:val="001B02DF"/>
    <w:rsid w:val="00207D2C"/>
    <w:rsid w:val="00261628"/>
    <w:rsid w:val="002B7135"/>
    <w:rsid w:val="002E7301"/>
    <w:rsid w:val="002F02ED"/>
    <w:rsid w:val="002F7E3E"/>
    <w:rsid w:val="00334DBF"/>
    <w:rsid w:val="003A04C6"/>
    <w:rsid w:val="003B3F8D"/>
    <w:rsid w:val="003C3B23"/>
    <w:rsid w:val="003D63A2"/>
    <w:rsid w:val="003F089B"/>
    <w:rsid w:val="00407753"/>
    <w:rsid w:val="00430D8D"/>
    <w:rsid w:val="0043508F"/>
    <w:rsid w:val="00435E0B"/>
    <w:rsid w:val="004365F0"/>
    <w:rsid w:val="00446B95"/>
    <w:rsid w:val="00454402"/>
    <w:rsid w:val="0046236E"/>
    <w:rsid w:val="0047095D"/>
    <w:rsid w:val="00472F25"/>
    <w:rsid w:val="004774BA"/>
    <w:rsid w:val="004A714C"/>
    <w:rsid w:val="004B4D79"/>
    <w:rsid w:val="004D39C4"/>
    <w:rsid w:val="004F480C"/>
    <w:rsid w:val="0050308E"/>
    <w:rsid w:val="00511832"/>
    <w:rsid w:val="00520BF3"/>
    <w:rsid w:val="0053216B"/>
    <w:rsid w:val="00544A77"/>
    <w:rsid w:val="00585577"/>
    <w:rsid w:val="005A0DB6"/>
    <w:rsid w:val="005D4AA4"/>
    <w:rsid w:val="005E31CA"/>
    <w:rsid w:val="006002EA"/>
    <w:rsid w:val="00683295"/>
    <w:rsid w:val="006A1175"/>
    <w:rsid w:val="006C3AB2"/>
    <w:rsid w:val="00703DDC"/>
    <w:rsid w:val="00717A66"/>
    <w:rsid w:val="00755D69"/>
    <w:rsid w:val="00764A59"/>
    <w:rsid w:val="007A2457"/>
    <w:rsid w:val="007C6AE3"/>
    <w:rsid w:val="007D31F0"/>
    <w:rsid w:val="007E1B46"/>
    <w:rsid w:val="0080143E"/>
    <w:rsid w:val="00805746"/>
    <w:rsid w:val="00837400"/>
    <w:rsid w:val="00842D96"/>
    <w:rsid w:val="00845C66"/>
    <w:rsid w:val="00854ACC"/>
    <w:rsid w:val="0085583E"/>
    <w:rsid w:val="00873F80"/>
    <w:rsid w:val="008823A6"/>
    <w:rsid w:val="0088677D"/>
    <w:rsid w:val="00887AF2"/>
    <w:rsid w:val="00896890"/>
    <w:rsid w:val="008E7CD1"/>
    <w:rsid w:val="008F03DE"/>
    <w:rsid w:val="00977FEC"/>
    <w:rsid w:val="00981B3E"/>
    <w:rsid w:val="00990A72"/>
    <w:rsid w:val="009D4730"/>
    <w:rsid w:val="009D7025"/>
    <w:rsid w:val="00A31A87"/>
    <w:rsid w:val="00A32960"/>
    <w:rsid w:val="00A45A5E"/>
    <w:rsid w:val="00A5394E"/>
    <w:rsid w:val="00A82A11"/>
    <w:rsid w:val="00AA5A69"/>
    <w:rsid w:val="00AC2CAD"/>
    <w:rsid w:val="00AF1770"/>
    <w:rsid w:val="00B06D4F"/>
    <w:rsid w:val="00B239C5"/>
    <w:rsid w:val="00B7434E"/>
    <w:rsid w:val="00BE77A3"/>
    <w:rsid w:val="00C758D5"/>
    <w:rsid w:val="00CA00A3"/>
    <w:rsid w:val="00CA2166"/>
    <w:rsid w:val="00CA23BE"/>
    <w:rsid w:val="00CB597D"/>
    <w:rsid w:val="00CF6F80"/>
    <w:rsid w:val="00D32C9C"/>
    <w:rsid w:val="00D81787"/>
    <w:rsid w:val="00DB2CBA"/>
    <w:rsid w:val="00DC4246"/>
    <w:rsid w:val="00DC5746"/>
    <w:rsid w:val="00DE7DBF"/>
    <w:rsid w:val="00E12CD3"/>
    <w:rsid w:val="00E405B2"/>
    <w:rsid w:val="00E75CAE"/>
    <w:rsid w:val="00E95093"/>
    <w:rsid w:val="00EA2EAA"/>
    <w:rsid w:val="00EE703A"/>
    <w:rsid w:val="00F02793"/>
    <w:rsid w:val="00F15FDC"/>
    <w:rsid w:val="00F50219"/>
    <w:rsid w:val="00F502AA"/>
    <w:rsid w:val="00F76848"/>
    <w:rsid w:val="00F82D2F"/>
    <w:rsid w:val="00F91992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8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B3F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3B3F8D"/>
  </w:style>
  <w:style w:type="paragraph" w:styleId="a5">
    <w:name w:val="header"/>
    <w:basedOn w:val="a"/>
    <w:rsid w:val="003B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ody Text"/>
    <w:basedOn w:val="a"/>
    <w:rsid w:val="003B3F8D"/>
    <w:rPr>
      <w:sz w:val="15"/>
    </w:rPr>
  </w:style>
  <w:style w:type="paragraph" w:styleId="2">
    <w:name w:val="Body Text 2"/>
    <w:basedOn w:val="a"/>
    <w:rsid w:val="003B3F8D"/>
    <w:pPr>
      <w:jc w:val="center"/>
    </w:pPr>
    <w:rPr>
      <w:sz w:val="18"/>
    </w:rPr>
  </w:style>
  <w:style w:type="paragraph" w:styleId="a7">
    <w:name w:val="Plain Text"/>
    <w:basedOn w:val="a"/>
    <w:rsid w:val="00DB2CBA"/>
    <w:rPr>
      <w:rFonts w:ascii="宋体" w:hAnsi="Courier New"/>
      <w:szCs w:val="21"/>
    </w:rPr>
  </w:style>
  <w:style w:type="table" w:styleId="a8">
    <w:name w:val="Table Grid"/>
    <w:basedOn w:val="a1"/>
    <w:uiPriority w:val="59"/>
    <w:rsid w:val="0058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E31CA"/>
    <w:rPr>
      <w:color w:val="808080"/>
    </w:rPr>
  </w:style>
  <w:style w:type="paragraph" w:styleId="aa">
    <w:name w:val="Balloon Text"/>
    <w:basedOn w:val="a"/>
    <w:link w:val="Char"/>
    <w:uiPriority w:val="99"/>
    <w:semiHidden/>
    <w:unhideWhenUsed/>
    <w:rsid w:val="002F7E3E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2F7E3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F8D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B3F8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  <w:rsid w:val="003B3F8D"/>
  </w:style>
  <w:style w:type="paragraph" w:styleId="a5">
    <w:name w:val="header"/>
    <w:basedOn w:val="a"/>
    <w:rsid w:val="003B3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ody Text"/>
    <w:basedOn w:val="a"/>
    <w:rsid w:val="003B3F8D"/>
    <w:rPr>
      <w:sz w:val="15"/>
    </w:rPr>
  </w:style>
  <w:style w:type="paragraph" w:styleId="2">
    <w:name w:val="Body Text 2"/>
    <w:basedOn w:val="a"/>
    <w:rsid w:val="003B3F8D"/>
    <w:pPr>
      <w:jc w:val="center"/>
    </w:pPr>
    <w:rPr>
      <w:sz w:val="18"/>
    </w:rPr>
  </w:style>
  <w:style w:type="paragraph" w:styleId="a7">
    <w:name w:val="Plain Text"/>
    <w:basedOn w:val="a"/>
    <w:rsid w:val="00DB2CBA"/>
    <w:rPr>
      <w:rFonts w:ascii="宋体" w:hAnsi="Courier New"/>
      <w:szCs w:val="21"/>
    </w:rPr>
  </w:style>
  <w:style w:type="table" w:styleId="a8">
    <w:name w:val="Table Grid"/>
    <w:basedOn w:val="a1"/>
    <w:uiPriority w:val="59"/>
    <w:rsid w:val="005855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5E31CA"/>
    <w:rPr>
      <w:color w:val="808080"/>
    </w:rPr>
  </w:style>
  <w:style w:type="paragraph" w:styleId="aa">
    <w:name w:val="Balloon Text"/>
    <w:basedOn w:val="a"/>
    <w:link w:val="Char"/>
    <w:uiPriority w:val="99"/>
    <w:semiHidden/>
    <w:unhideWhenUsed/>
    <w:rsid w:val="002F7E3E"/>
    <w:rPr>
      <w:sz w:val="18"/>
      <w:szCs w:val="18"/>
    </w:rPr>
  </w:style>
  <w:style w:type="character" w:customStyle="1" w:styleId="Char">
    <w:name w:val="批注框文本 Char"/>
    <w:basedOn w:val="a0"/>
    <w:link w:val="aa"/>
    <w:uiPriority w:val="99"/>
    <w:semiHidden/>
    <w:rsid w:val="002F7E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4</Pages>
  <Words>630</Words>
  <Characters>3592</Characters>
  <Application>Microsoft Office Word</Application>
  <DocSecurity>0</DocSecurity>
  <Lines>29</Lines>
  <Paragraphs>8</Paragraphs>
  <ScaleCrop>false</ScaleCrop>
  <Company>Microsoft</Company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攻读硕士学位研究生选题报告审核表</dc:title>
  <dc:subject/>
  <dc:creator>user</dc:creator>
  <cp:keywords/>
  <cp:lastModifiedBy>hanlin</cp:lastModifiedBy>
  <cp:revision>22</cp:revision>
  <dcterms:created xsi:type="dcterms:W3CDTF">2015-10-10T06:31:00Z</dcterms:created>
  <dcterms:modified xsi:type="dcterms:W3CDTF">2015-10-23T06:33:00Z</dcterms:modified>
</cp:coreProperties>
</file>